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C5007" w14:textId="2969B86B" w:rsidR="00054D38" w:rsidRPr="00054D38" w:rsidRDefault="002A0BB4" w:rsidP="00054D38">
      <w:pPr>
        <w:pStyle w:val="NoSpacing"/>
        <w:rPr>
          <w:rFonts w:asciiTheme="majorHAnsi" w:hAnsiTheme="majorHAnsi" w:cstheme="majorHAnsi"/>
          <w:sz w:val="28"/>
          <w:szCs w:val="28"/>
          <w:u w:val="single"/>
        </w:rPr>
      </w:pPr>
      <w:r>
        <w:rPr>
          <w:rFonts w:asciiTheme="majorHAnsi" w:hAnsiTheme="majorHAnsi" w:cstheme="majorHAnsi"/>
          <w:sz w:val="28"/>
          <w:szCs w:val="28"/>
          <w:u w:val="single"/>
        </w:rPr>
        <w:t>Predicting Mental Health using the BRFSS</w:t>
      </w:r>
      <w:r w:rsidR="001E5AEF">
        <w:rPr>
          <w:rFonts w:asciiTheme="majorHAnsi" w:hAnsiTheme="majorHAnsi" w:cstheme="majorHAnsi"/>
          <w:sz w:val="28"/>
          <w:szCs w:val="28"/>
          <w:u w:val="single"/>
        </w:rPr>
        <w:t xml:space="preserve"> – CRISP-DM Analysis</w:t>
      </w:r>
    </w:p>
    <w:p w14:paraId="351C667E" w14:textId="4EA455A6" w:rsidR="008F7D35" w:rsidRPr="00054D38" w:rsidRDefault="00054D38" w:rsidP="00054D38">
      <w:pPr>
        <w:pStyle w:val="NoSpacing"/>
        <w:rPr>
          <w:rFonts w:asciiTheme="majorHAnsi" w:hAnsiTheme="majorHAnsi" w:cstheme="majorHAnsi"/>
          <w:sz w:val="24"/>
          <w:szCs w:val="24"/>
        </w:rPr>
      </w:pPr>
      <w:r w:rsidRPr="00054D38">
        <w:rPr>
          <w:rFonts w:asciiTheme="majorHAnsi" w:hAnsiTheme="majorHAnsi" w:cstheme="majorHAnsi"/>
          <w:sz w:val="24"/>
          <w:szCs w:val="24"/>
        </w:rPr>
        <w:t>Report Portfolio Assignment</w:t>
      </w:r>
    </w:p>
    <w:p w14:paraId="1176AB42" w14:textId="649CC7EB" w:rsidR="00054D38" w:rsidRDefault="00054D38" w:rsidP="00054D38">
      <w:pPr>
        <w:pStyle w:val="NoSpacing"/>
        <w:rPr>
          <w:rFonts w:asciiTheme="majorHAnsi" w:hAnsiTheme="majorHAnsi" w:cstheme="majorHAnsi"/>
          <w:sz w:val="24"/>
          <w:szCs w:val="24"/>
        </w:rPr>
      </w:pPr>
      <w:r w:rsidRPr="00054D38">
        <w:rPr>
          <w:rFonts w:asciiTheme="majorHAnsi" w:hAnsiTheme="majorHAnsi" w:cstheme="majorHAnsi"/>
          <w:sz w:val="24"/>
          <w:szCs w:val="24"/>
        </w:rPr>
        <w:t xml:space="preserve">Anja </w:t>
      </w:r>
      <w:proofErr w:type="spellStart"/>
      <w:r w:rsidRPr="00054D38">
        <w:rPr>
          <w:rFonts w:asciiTheme="majorHAnsi" w:hAnsiTheme="majorHAnsi" w:cstheme="majorHAnsi"/>
          <w:sz w:val="24"/>
          <w:szCs w:val="24"/>
        </w:rPr>
        <w:t>Tolpekina</w:t>
      </w:r>
      <w:proofErr w:type="spellEnd"/>
      <w:r w:rsidRPr="00054D38">
        <w:rPr>
          <w:rFonts w:asciiTheme="majorHAnsi" w:hAnsiTheme="majorHAnsi" w:cstheme="majorHAnsi"/>
          <w:sz w:val="24"/>
          <w:szCs w:val="24"/>
        </w:rPr>
        <w:t xml:space="preserve"> (5537584)</w:t>
      </w:r>
    </w:p>
    <w:p w14:paraId="6DAE81F9" w14:textId="2E4B70D9" w:rsidR="00054D38" w:rsidRDefault="00054D38" w:rsidP="00054D38">
      <w:pPr>
        <w:pStyle w:val="NoSpacing"/>
        <w:rPr>
          <w:rFonts w:asciiTheme="majorHAnsi" w:hAnsiTheme="majorHAnsi" w:cstheme="majorHAnsi"/>
        </w:rPr>
      </w:pPr>
    </w:p>
    <w:p w14:paraId="1F350FA6" w14:textId="77777777" w:rsidR="002A0BB4" w:rsidRPr="00E455A9" w:rsidRDefault="002A0BB4" w:rsidP="00054D38">
      <w:pPr>
        <w:pStyle w:val="NoSpacing"/>
        <w:rPr>
          <w:rFonts w:asciiTheme="majorHAnsi" w:hAnsiTheme="majorHAnsi" w:cstheme="majorHAnsi"/>
        </w:rPr>
      </w:pPr>
    </w:p>
    <w:p w14:paraId="375CC1EB" w14:textId="11B0029E" w:rsidR="00E455A9" w:rsidRPr="002A0BB4" w:rsidRDefault="001E5AEF" w:rsidP="00E455A9">
      <w:pPr>
        <w:pStyle w:val="NoSpacing"/>
        <w:numPr>
          <w:ilvl w:val="0"/>
          <w:numId w:val="1"/>
        </w:numPr>
        <w:rPr>
          <w:rFonts w:asciiTheme="majorHAnsi" w:hAnsiTheme="majorHAnsi" w:cstheme="majorHAnsi"/>
          <w:b/>
          <w:bCs/>
        </w:rPr>
      </w:pPr>
      <w:r w:rsidRPr="002A0BB4">
        <w:rPr>
          <w:rFonts w:asciiTheme="majorHAnsi" w:hAnsiTheme="majorHAnsi" w:cstheme="majorHAnsi"/>
          <w:b/>
          <w:bCs/>
        </w:rPr>
        <w:t>Business Understanding</w:t>
      </w:r>
    </w:p>
    <w:p w14:paraId="4C4F360B" w14:textId="77777777" w:rsidR="00E455A9" w:rsidRPr="00E455A9" w:rsidRDefault="00E455A9" w:rsidP="00E455A9">
      <w:pPr>
        <w:pStyle w:val="NoSpacing"/>
        <w:rPr>
          <w:rFonts w:asciiTheme="majorHAnsi" w:hAnsiTheme="majorHAnsi" w:cstheme="majorHAnsi"/>
        </w:rPr>
      </w:pPr>
    </w:p>
    <w:p w14:paraId="5F971B06" w14:textId="7EC96B7E" w:rsidR="00E455A9" w:rsidRDefault="004917E9" w:rsidP="00054D38">
      <w:pPr>
        <w:pStyle w:val="NoSpacing"/>
        <w:numPr>
          <w:ilvl w:val="1"/>
          <w:numId w:val="1"/>
        </w:numPr>
        <w:rPr>
          <w:rFonts w:asciiTheme="majorHAnsi" w:hAnsiTheme="majorHAnsi" w:cstheme="majorHAnsi"/>
        </w:rPr>
      </w:pPr>
      <w:r>
        <w:rPr>
          <w:rFonts w:asciiTheme="majorHAnsi" w:hAnsiTheme="majorHAnsi" w:cstheme="majorHAnsi"/>
        </w:rPr>
        <w:t>B</w:t>
      </w:r>
      <w:r w:rsidR="00E455A9" w:rsidRPr="00E455A9">
        <w:rPr>
          <w:rFonts w:asciiTheme="majorHAnsi" w:hAnsiTheme="majorHAnsi" w:cstheme="majorHAnsi"/>
        </w:rPr>
        <w:t xml:space="preserve">usiness </w:t>
      </w:r>
      <w:r>
        <w:rPr>
          <w:rFonts w:asciiTheme="majorHAnsi" w:hAnsiTheme="majorHAnsi" w:cstheme="majorHAnsi"/>
        </w:rPr>
        <w:t>O</w:t>
      </w:r>
      <w:r w:rsidR="00E455A9" w:rsidRPr="00E455A9">
        <w:rPr>
          <w:rFonts w:asciiTheme="majorHAnsi" w:hAnsiTheme="majorHAnsi" w:cstheme="majorHAnsi"/>
        </w:rPr>
        <w:t>bjectives</w:t>
      </w:r>
    </w:p>
    <w:p w14:paraId="4C43CB37" w14:textId="77777777" w:rsidR="002A0BB4" w:rsidRDefault="002A0BB4" w:rsidP="002A0BB4">
      <w:pPr>
        <w:pStyle w:val="NoSpacing"/>
        <w:ind w:left="792"/>
        <w:rPr>
          <w:rFonts w:asciiTheme="majorHAnsi" w:hAnsiTheme="majorHAnsi" w:cstheme="majorHAnsi"/>
        </w:rPr>
      </w:pPr>
    </w:p>
    <w:p w14:paraId="50909836" w14:textId="52B8C7DB" w:rsidR="004803D1" w:rsidRDefault="004803D1" w:rsidP="004803D1">
      <w:pPr>
        <w:pStyle w:val="NoSpacing"/>
        <w:rPr>
          <w:rFonts w:asciiTheme="majorHAnsi" w:hAnsiTheme="majorHAnsi" w:cstheme="majorHAnsi"/>
        </w:rPr>
      </w:pPr>
      <w:r>
        <w:rPr>
          <w:rFonts w:asciiTheme="majorHAnsi" w:hAnsiTheme="majorHAnsi" w:cstheme="majorHAnsi"/>
        </w:rPr>
        <w:t>The Centres for Disease Control and Prevention (CDC) is a federal organization in the United States, tasked with the role of national public health agency. The organisation was founded in 1946 and since</w:t>
      </w:r>
      <w:ins w:id="0" w:author="clint" w:date="2022-07-03T17:57:00Z">
        <w:r>
          <w:rPr>
            <w:rFonts w:asciiTheme="majorHAnsi" w:hAnsiTheme="majorHAnsi" w:cstheme="majorHAnsi"/>
          </w:rPr>
          <w:t xml:space="preserve"> </w:t>
        </w:r>
      </w:ins>
      <w:r>
        <w:rPr>
          <w:rFonts w:asciiTheme="majorHAnsi" w:hAnsiTheme="majorHAnsi" w:cstheme="majorHAnsi"/>
        </w:rPr>
        <w:t>then its main goal has been to protect public health and safety.</w:t>
      </w:r>
      <w:sdt>
        <w:sdtPr>
          <w:rPr>
            <w:rFonts w:asciiTheme="majorHAnsi" w:hAnsiTheme="majorHAnsi" w:cstheme="majorHAnsi"/>
            <w:color w:val="000000"/>
            <w:vertAlign w:val="superscript"/>
          </w:rPr>
          <w:tag w:val="MENDELEY_CITATION_v3_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"/>
          <w:id w:val="753941888"/>
          <w:placeholder>
            <w:docPart w:val="D99FE10F14C74639957B6042A2827B8E"/>
          </w:placeholder>
        </w:sdtPr>
        <w:sdtEndPr/>
        <w:sdtContent>
          <w:r w:rsidR="00DB0F1E" w:rsidRPr="00DB0F1E">
            <w:rPr>
              <w:rFonts w:eastAsia="Times New Roman"/>
              <w:color w:val="000000"/>
              <w:vertAlign w:val="superscript"/>
            </w:rPr>
            <w:t>1</w:t>
          </w:r>
        </w:sdtContent>
      </w:sdt>
      <w:r>
        <w:rPr>
          <w:rFonts w:asciiTheme="majorHAnsi" w:hAnsiTheme="majorHAnsi" w:cstheme="majorHAnsi"/>
        </w:rPr>
        <w:t xml:space="preserve"> To achieve this objective, the CDC endeavours to control and prevent disease, injury, and disability. Their focus is on infectious disease, food borne pathogens, and environmental health. </w:t>
      </w:r>
      <w:r w:rsidR="00271832">
        <w:rPr>
          <w:rFonts w:asciiTheme="majorHAnsi" w:hAnsiTheme="majorHAnsi" w:cstheme="majorHAnsi"/>
        </w:rPr>
        <w:t>The organisation studies n</w:t>
      </w:r>
      <w:r>
        <w:rPr>
          <w:rFonts w:asciiTheme="majorHAnsi" w:hAnsiTheme="majorHAnsi" w:cstheme="majorHAnsi"/>
        </w:rPr>
        <w:t>on-infectious diseases, are as well, such as chronic diseases caused by obesity, smoking, sedentary lifestyles, and other risk factors.</w:t>
      </w:r>
      <w:sdt>
        <w:sdtPr>
          <w:rPr>
            <w:rFonts w:asciiTheme="majorHAnsi" w:hAnsiTheme="majorHAnsi" w:cstheme="majorHAnsi"/>
            <w:color w:val="000000"/>
            <w:vertAlign w:val="superscript"/>
          </w:rPr>
          <w:tag w:val="MENDELEY_CITATION_v3_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"/>
          <w:id w:val="612790819"/>
          <w:placeholder>
            <w:docPart w:val="D99FE10F14C74639957B6042A2827B8E"/>
          </w:placeholder>
        </w:sdtPr>
        <w:sdtEndPr/>
        <w:sdtContent>
          <w:r w:rsidR="00DB0F1E" w:rsidRPr="00DB0F1E">
            <w:rPr>
              <w:rFonts w:eastAsia="Times New Roman"/>
              <w:color w:val="000000"/>
              <w:vertAlign w:val="superscript"/>
            </w:rPr>
            <w:t>2</w:t>
          </w:r>
        </w:sdtContent>
      </w:sdt>
      <w:r>
        <w:rPr>
          <w:rFonts w:asciiTheme="majorHAnsi" w:hAnsiTheme="majorHAnsi" w:cstheme="majorHAnsi"/>
        </w:rPr>
        <w:t xml:space="preserve"> In more recent years, the CDC has expanded their scope of health to include mental health in addition to physical health. With good reason, as depression is the leading cause of disability for individuals between the ages of 15 and 44 in the United States</w:t>
      </w:r>
      <w:sdt>
        <w:sdtPr>
          <w:rPr>
            <w:rFonts w:asciiTheme="majorHAnsi" w:hAnsiTheme="majorHAnsi" w:cstheme="majorHAnsi"/>
            <w:color w:val="000000"/>
            <w:vertAlign w:val="superscript"/>
          </w:rPr>
          <w:tag w:val="MENDELEY_CITATION_v3_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"/>
          <w:id w:val="17209511"/>
          <w:placeholder>
            <w:docPart w:val="D99FE10F14C74639957B6042A2827B8E"/>
          </w:placeholder>
        </w:sdtPr>
        <w:sdtEndPr/>
        <w:sdtContent>
          <w:r w:rsidR="00DB0F1E" w:rsidRPr="00DB0F1E">
            <w:rPr>
              <w:rFonts w:asciiTheme="majorHAnsi" w:hAnsiTheme="majorHAnsi" w:cstheme="majorHAnsi"/>
              <w:color w:val="000000"/>
              <w:vertAlign w:val="superscript"/>
            </w:rPr>
            <w:t>3</w:t>
          </w:r>
        </w:sdtContent>
      </w:sdt>
      <w:r>
        <w:rPr>
          <w:rFonts w:asciiTheme="majorHAnsi" w:hAnsiTheme="majorHAnsi" w:cstheme="majorHAnsi"/>
        </w:rPr>
        <w:t xml:space="preserve"> and more than 50% of people will be diagnosed with a mental illness at some point in their life</w:t>
      </w:r>
      <w:sdt>
        <w:sdtPr>
          <w:rPr>
            <w:rFonts w:asciiTheme="majorHAnsi" w:hAnsiTheme="majorHAnsi" w:cstheme="majorHAnsi"/>
            <w:color w:val="000000"/>
            <w:vertAlign w:val="superscript"/>
          </w:rPr>
          <w:tag w:val="MENDELEY_CITATION_v3_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"/>
          <w:id w:val="-352655788"/>
          <w:placeholder>
            <w:docPart w:val="D99FE10F14C74639957B6042A2827B8E"/>
          </w:placeholder>
        </w:sdtPr>
        <w:sdtEndPr/>
        <w:sdtContent>
          <w:r w:rsidR="00DB0F1E" w:rsidRPr="00DB0F1E">
            <w:rPr>
              <w:rFonts w:asciiTheme="majorHAnsi" w:hAnsiTheme="majorHAnsi" w:cstheme="majorHAnsi"/>
              <w:color w:val="000000"/>
              <w:vertAlign w:val="superscript"/>
            </w:rPr>
            <w:t>4</w:t>
          </w:r>
        </w:sdtContent>
      </w:sdt>
      <w:r>
        <w:rPr>
          <w:rFonts w:asciiTheme="majorHAnsi" w:hAnsiTheme="majorHAnsi" w:cstheme="majorHAnsi"/>
        </w:rPr>
        <w:t>.</w:t>
      </w:r>
    </w:p>
    <w:p w14:paraId="279F0022" w14:textId="4A7F198C" w:rsidR="00337EEF" w:rsidRDefault="004803D1" w:rsidP="002260E7">
      <w:pPr>
        <w:pStyle w:val="NoSpacing"/>
        <w:ind w:firstLine="360"/>
        <w:rPr>
          <w:rFonts w:asciiTheme="majorHAnsi" w:hAnsiTheme="majorHAnsi" w:cstheme="majorHAnsi"/>
        </w:rPr>
      </w:pPr>
      <w:r>
        <w:rPr>
          <w:rFonts w:asciiTheme="majorHAnsi" w:hAnsiTheme="majorHAnsi" w:cstheme="majorHAnsi"/>
        </w:rPr>
        <w:t xml:space="preserve">The CDC has always been a science-based organization and with the emergence of modern technologies they are becoming more data-driven as well. They have established, maintained, and shared several large datasets and survey systems. The Behaviours Risk Factor Surveillance System (BRFSS) that is used in this project, is the largest ongoing telephone health-survey in the world </w:t>
      </w:r>
      <w:sdt>
        <w:sdtPr>
          <w:rPr>
            <w:rFonts w:asciiTheme="majorHAnsi" w:hAnsiTheme="majorHAnsi" w:cstheme="majorHAnsi"/>
            <w:color w:val="000000"/>
            <w:vertAlign w:val="superscript"/>
          </w:rPr>
          <w:tag w:val="MENDELEY_CITATION_v3_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"/>
          <w:id w:val="1053126341"/>
          <w:placeholder>
            <w:docPart w:val="4941235B4A2A4871A4523A4D851314C2"/>
          </w:placeholder>
        </w:sdtPr>
        <w:sdtEndPr/>
        <w:sdtContent>
          <w:r w:rsidR="00DB0F1E" w:rsidRPr="00DB0F1E">
            <w:rPr>
              <w:rFonts w:asciiTheme="majorHAnsi" w:hAnsiTheme="majorHAnsi" w:cstheme="majorHAnsi"/>
              <w:color w:val="000000"/>
              <w:vertAlign w:val="superscript"/>
            </w:rPr>
            <w:t>5</w:t>
          </w:r>
        </w:sdtContent>
      </w:sdt>
      <w:r>
        <w:rPr>
          <w:rFonts w:asciiTheme="majorHAnsi" w:hAnsiTheme="majorHAnsi" w:cstheme="majorHAnsi"/>
          <w:color w:val="000000"/>
          <w:vertAlign w:val="superscript"/>
        </w:rPr>
        <w:t xml:space="preserve">. </w:t>
      </w:r>
      <w:r w:rsidR="00756C29">
        <w:rPr>
          <w:rFonts w:asciiTheme="majorHAnsi" w:hAnsiTheme="majorHAnsi" w:cstheme="majorHAnsi"/>
        </w:rPr>
        <w:t>Findings from the BRFSS have been used for targeting and promoting healthy behaviour and it has proven to be a powerful tool.</w:t>
      </w:r>
      <w:sdt>
        <w:sdtPr>
          <w:rPr>
            <w:rFonts w:asciiTheme="majorHAnsi" w:hAnsiTheme="majorHAnsi" w:cstheme="majorHAnsi"/>
            <w:color w:val="000000"/>
            <w:vertAlign w:val="superscript"/>
          </w:rPr>
          <w:tag w:val="MENDELEY_CITATION_v3_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"/>
          <w:id w:val="693734089"/>
          <w:placeholder>
            <w:docPart w:val="F856DBD84E84486FA348AD7F9E5F5053"/>
          </w:placeholder>
        </w:sdtPr>
        <w:sdtEndPr/>
        <w:sdtContent>
          <w:r w:rsidR="00DB0F1E" w:rsidRPr="00DB0F1E">
            <w:rPr>
              <w:rFonts w:asciiTheme="majorHAnsi" w:hAnsiTheme="majorHAnsi" w:cstheme="majorHAnsi"/>
              <w:color w:val="000000"/>
              <w:vertAlign w:val="superscript"/>
            </w:rPr>
            <w:t>6</w:t>
          </w:r>
        </w:sdtContent>
      </w:sdt>
      <w:r w:rsidR="00756C29">
        <w:rPr>
          <w:rFonts w:asciiTheme="majorHAnsi" w:hAnsiTheme="majorHAnsi" w:cstheme="majorHAnsi"/>
        </w:rPr>
        <w:t xml:space="preserve"> Thus far, it has</w:t>
      </w:r>
      <w:r w:rsidR="009218A0">
        <w:rPr>
          <w:rFonts w:asciiTheme="majorHAnsi" w:hAnsiTheme="majorHAnsi" w:cstheme="majorHAnsi"/>
        </w:rPr>
        <w:t xml:space="preserve"> mostly been utilized in the prevention and understanding of physical disease, but it could also be used to further the understanding of mental health. Some interesting results have been published already. Women caregivers have been found to have significantly worse mental health than their male counterparts</w:t>
      </w:r>
      <w:sdt>
        <w:sdtPr>
          <w:rPr>
            <w:rFonts w:asciiTheme="majorHAnsi" w:hAnsiTheme="majorHAnsi" w:cstheme="majorHAnsi"/>
            <w:color w:val="000000"/>
            <w:vertAlign w:val="superscript"/>
          </w:rPr>
          <w:tag w:val="MENDELEY_CITATION_v3_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"/>
          <w:id w:val="-1591769020"/>
          <w:placeholder>
            <w:docPart w:val="4EDF6D08428947B2BF95F7B25DED51CA"/>
          </w:placeholder>
        </w:sdtPr>
        <w:sdtEndPr/>
        <w:sdtContent>
          <w:r w:rsidR="00DB0F1E" w:rsidRPr="00DB0F1E">
            <w:rPr>
              <w:rFonts w:asciiTheme="majorHAnsi" w:hAnsiTheme="majorHAnsi" w:cstheme="majorHAnsi"/>
              <w:color w:val="000000"/>
              <w:vertAlign w:val="superscript"/>
            </w:rPr>
            <w:t>7</w:t>
          </w:r>
        </w:sdtContent>
      </w:sdt>
      <w:r w:rsidR="009218A0">
        <w:rPr>
          <w:rFonts w:asciiTheme="majorHAnsi" w:hAnsiTheme="majorHAnsi" w:cstheme="majorHAnsi"/>
        </w:rPr>
        <w:t xml:space="preserve"> and another study found that respondents with serious psychological distress were ten times as likely to receive treatment for mental health problems</w:t>
      </w:r>
      <w:sdt>
        <w:sdtPr>
          <w:rPr>
            <w:rFonts w:asciiTheme="majorHAnsi" w:hAnsiTheme="majorHAnsi" w:cstheme="majorHAnsi"/>
            <w:color w:val="000000"/>
            <w:vertAlign w:val="superscript"/>
          </w:rPr>
          <w:tag w:val="MENDELEY_CITATION_v3_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"/>
          <w:id w:val="429786722"/>
          <w:placeholder>
            <w:docPart w:val="4EDF6D08428947B2BF95F7B25DED51CA"/>
          </w:placeholder>
        </w:sdtPr>
        <w:sdtEndPr/>
        <w:sdtContent>
          <w:r w:rsidR="00DB0F1E" w:rsidRPr="00DB0F1E">
            <w:rPr>
              <w:rFonts w:asciiTheme="majorHAnsi" w:hAnsiTheme="majorHAnsi" w:cstheme="majorHAnsi"/>
              <w:color w:val="000000"/>
              <w:vertAlign w:val="superscript"/>
            </w:rPr>
            <w:t>8</w:t>
          </w:r>
        </w:sdtContent>
      </w:sdt>
      <w:r w:rsidR="009218A0">
        <w:rPr>
          <w:rFonts w:asciiTheme="majorHAnsi" w:hAnsiTheme="majorHAnsi" w:cstheme="majorHAnsi"/>
        </w:rPr>
        <w:t xml:space="preserve">. </w:t>
      </w:r>
    </w:p>
    <w:p w14:paraId="51B701D5" w14:textId="57193D63" w:rsidR="00B946C3" w:rsidRDefault="009218A0" w:rsidP="00337EEF">
      <w:pPr>
        <w:pStyle w:val="NoSpacing"/>
        <w:ind w:firstLine="360"/>
        <w:rPr>
          <w:rFonts w:asciiTheme="majorHAnsi" w:hAnsiTheme="majorHAnsi" w:cstheme="majorHAnsi"/>
        </w:rPr>
      </w:pPr>
      <w:r>
        <w:rPr>
          <w:rFonts w:asciiTheme="majorHAnsi" w:hAnsiTheme="majorHAnsi" w:cstheme="majorHAnsi"/>
        </w:rPr>
        <w:t xml:space="preserve">However, no comprehensive study has been published </w:t>
      </w:r>
      <w:r w:rsidR="00756C29">
        <w:rPr>
          <w:rFonts w:asciiTheme="majorHAnsi" w:hAnsiTheme="majorHAnsi" w:cstheme="majorHAnsi"/>
        </w:rPr>
        <w:t>using the BRFSS to examine</w:t>
      </w:r>
      <w:r>
        <w:rPr>
          <w:rFonts w:asciiTheme="majorHAnsi" w:hAnsiTheme="majorHAnsi" w:cstheme="majorHAnsi"/>
        </w:rPr>
        <w:t xml:space="preserve"> the </w:t>
      </w:r>
      <w:r w:rsidR="00756C29">
        <w:rPr>
          <w:rFonts w:asciiTheme="majorHAnsi" w:hAnsiTheme="majorHAnsi" w:cstheme="majorHAnsi"/>
        </w:rPr>
        <w:t xml:space="preserve">risk factors for poor mental health in general as of this date. </w:t>
      </w:r>
      <w:r w:rsidR="001D5CDC">
        <w:rPr>
          <w:rFonts w:asciiTheme="majorHAnsi" w:hAnsiTheme="majorHAnsi" w:cstheme="majorHAnsi"/>
        </w:rPr>
        <w:t xml:space="preserve">The objective of this project is to gain insight into </w:t>
      </w:r>
      <w:r w:rsidR="00756C29">
        <w:rPr>
          <w:rFonts w:asciiTheme="majorHAnsi" w:hAnsiTheme="majorHAnsi" w:cstheme="majorHAnsi"/>
        </w:rPr>
        <w:t>the factors that are associated with mental health disorders</w:t>
      </w:r>
      <w:r w:rsidR="00271832">
        <w:rPr>
          <w:rFonts w:asciiTheme="majorHAnsi" w:hAnsiTheme="majorHAnsi" w:cstheme="majorHAnsi"/>
        </w:rPr>
        <w:t xml:space="preserve"> by studying this dataset</w:t>
      </w:r>
      <w:r w:rsidR="002260E7">
        <w:rPr>
          <w:rFonts w:asciiTheme="majorHAnsi" w:hAnsiTheme="majorHAnsi" w:cstheme="majorHAnsi"/>
        </w:rPr>
        <w:t>. Most studies that have been published on this subject, have had a priori hypotheses about risk factors or subpopulations at risk.</w:t>
      </w:r>
      <w:r w:rsidR="00EB3FFD">
        <w:rPr>
          <w:rFonts w:asciiTheme="majorHAnsi" w:hAnsiTheme="majorHAnsi" w:cstheme="majorHAnsi"/>
        </w:rPr>
        <w:t xml:space="preserve"> While these uses certainly have their merits, the BRFSS data gives an opportunity to create a better understanding of which behavioural risk factors, socio-demographic factors and other possible factors most strongly influence mental health and which do not. </w:t>
      </w:r>
      <w:r w:rsidR="00337EEF">
        <w:rPr>
          <w:rFonts w:asciiTheme="majorHAnsi" w:hAnsiTheme="majorHAnsi" w:cstheme="majorHAnsi"/>
        </w:rPr>
        <w:t>Therefore</w:t>
      </w:r>
      <w:r w:rsidR="002260E7">
        <w:rPr>
          <w:rFonts w:asciiTheme="majorHAnsi" w:hAnsiTheme="majorHAnsi" w:cstheme="majorHAnsi"/>
        </w:rPr>
        <w:t>, in this project, no assumptions will be made</w:t>
      </w:r>
      <w:r w:rsidR="00337EEF">
        <w:rPr>
          <w:rFonts w:asciiTheme="majorHAnsi" w:hAnsiTheme="majorHAnsi" w:cstheme="majorHAnsi"/>
        </w:rPr>
        <w:t xml:space="preserve"> beforehand, to</w:t>
      </w:r>
      <w:r w:rsidR="002260E7">
        <w:rPr>
          <w:rFonts w:asciiTheme="majorHAnsi" w:hAnsiTheme="majorHAnsi" w:cstheme="majorHAnsi"/>
        </w:rPr>
        <w:t xml:space="preserve"> get an unbiased overview of the </w:t>
      </w:r>
      <w:r w:rsidR="00EB3FFD">
        <w:rPr>
          <w:rFonts w:asciiTheme="majorHAnsi" w:hAnsiTheme="majorHAnsi" w:cstheme="majorHAnsi"/>
        </w:rPr>
        <w:t>relationship between mental health and other information available in the BRFSS. The findings could</w:t>
      </w:r>
      <w:r w:rsidR="001D5CDC">
        <w:rPr>
          <w:rFonts w:asciiTheme="majorHAnsi" w:hAnsiTheme="majorHAnsi" w:cstheme="majorHAnsi"/>
        </w:rPr>
        <w:t xml:space="preserve"> be used for several purposes. For example, the government can allocate funding and focus interventions to </w:t>
      </w:r>
      <w:r w:rsidR="00756C29">
        <w:rPr>
          <w:rFonts w:asciiTheme="majorHAnsi" w:hAnsiTheme="majorHAnsi" w:cstheme="majorHAnsi"/>
        </w:rPr>
        <w:t xml:space="preserve">target populations that are at higher risk for developing mental health illnesses. </w:t>
      </w:r>
      <w:r w:rsidR="00337EEF">
        <w:rPr>
          <w:rFonts w:asciiTheme="majorHAnsi" w:hAnsiTheme="majorHAnsi" w:cstheme="majorHAnsi"/>
        </w:rPr>
        <w:t>In addition, greater understanding of the causes of poor mental health, can improve treatment.</w:t>
      </w:r>
    </w:p>
    <w:p w14:paraId="2EA38FA1" w14:textId="77777777" w:rsidR="000B26D4" w:rsidRPr="00E455A9" w:rsidRDefault="000B26D4" w:rsidP="000B26D4">
      <w:pPr>
        <w:pStyle w:val="NoSpacing"/>
        <w:ind w:firstLine="360"/>
        <w:rPr>
          <w:rFonts w:asciiTheme="majorHAnsi" w:hAnsiTheme="majorHAnsi" w:cstheme="majorHAnsi"/>
        </w:rPr>
      </w:pPr>
    </w:p>
    <w:p w14:paraId="52BE6E3D" w14:textId="063F9ADE" w:rsidR="00E455A9" w:rsidRDefault="004917E9" w:rsidP="00054D38">
      <w:pPr>
        <w:pStyle w:val="NoSpacing"/>
        <w:numPr>
          <w:ilvl w:val="1"/>
          <w:numId w:val="1"/>
        </w:numPr>
        <w:rPr>
          <w:rFonts w:asciiTheme="majorHAnsi" w:hAnsiTheme="majorHAnsi" w:cstheme="majorHAnsi"/>
        </w:rPr>
      </w:pPr>
      <w:r>
        <w:rPr>
          <w:rFonts w:asciiTheme="majorHAnsi" w:hAnsiTheme="majorHAnsi" w:cstheme="majorHAnsi"/>
        </w:rPr>
        <w:t>S</w:t>
      </w:r>
      <w:r w:rsidR="00E455A9" w:rsidRPr="00E455A9">
        <w:rPr>
          <w:rFonts w:asciiTheme="majorHAnsi" w:hAnsiTheme="majorHAnsi" w:cstheme="majorHAnsi"/>
        </w:rPr>
        <w:t>ituation</w:t>
      </w:r>
      <w:r>
        <w:rPr>
          <w:rFonts w:asciiTheme="majorHAnsi" w:hAnsiTheme="majorHAnsi" w:cstheme="majorHAnsi"/>
        </w:rPr>
        <w:t xml:space="preserve"> Assessment</w:t>
      </w:r>
    </w:p>
    <w:p w14:paraId="52E08F5E" w14:textId="3D156EF0" w:rsidR="009844A7" w:rsidRDefault="009844A7" w:rsidP="009844A7">
      <w:pPr>
        <w:pStyle w:val="NoSpacing"/>
        <w:rPr>
          <w:rFonts w:asciiTheme="majorHAnsi" w:hAnsiTheme="majorHAnsi" w:cstheme="majorHAnsi"/>
        </w:rPr>
      </w:pPr>
    </w:p>
    <w:p w14:paraId="51B867D0" w14:textId="71CEC97B" w:rsidR="00D637DC" w:rsidRDefault="00D637DC" w:rsidP="00624FB3">
      <w:pPr>
        <w:pStyle w:val="NoSpacing"/>
        <w:rPr>
          <w:rFonts w:asciiTheme="majorHAnsi" w:hAnsiTheme="majorHAnsi" w:cstheme="majorHAnsi"/>
        </w:rPr>
      </w:pPr>
      <w:r>
        <w:rPr>
          <w:rFonts w:asciiTheme="majorHAnsi" w:hAnsiTheme="majorHAnsi" w:cstheme="majorHAnsi"/>
        </w:rPr>
        <w:t xml:space="preserve">The inventory of resources for this project </w:t>
      </w:r>
      <w:r w:rsidR="00624FB3">
        <w:rPr>
          <w:rFonts w:asciiTheme="majorHAnsi" w:hAnsiTheme="majorHAnsi" w:cstheme="majorHAnsi"/>
        </w:rPr>
        <w:t>consists of the data that is downloaded from Kaggle</w:t>
      </w:r>
      <w:sdt>
        <w:sdtPr>
          <w:rPr>
            <w:rFonts w:asciiTheme="majorHAnsi" w:hAnsiTheme="majorHAnsi" w:cstheme="majorHAnsi"/>
            <w:color w:val="000000"/>
            <w:vertAlign w:val="superscript"/>
          </w:rPr>
          <w:tag w:val="MENDELEY_CITATION_v3_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"/>
          <w:id w:val="851836650"/>
          <w:placeholder>
            <w:docPart w:val="DefaultPlaceholder_-1854013440"/>
          </w:placeholder>
        </w:sdtPr>
        <w:sdtEndPr/>
        <w:sdtContent>
          <w:r w:rsidR="00DB0F1E" w:rsidRPr="00DB0F1E">
            <w:rPr>
              <w:rFonts w:asciiTheme="majorHAnsi" w:hAnsiTheme="majorHAnsi" w:cstheme="majorHAnsi"/>
              <w:color w:val="000000"/>
              <w:vertAlign w:val="superscript"/>
            </w:rPr>
            <w:t>9</w:t>
          </w:r>
        </w:sdtContent>
      </w:sdt>
      <w:r w:rsidR="00624FB3">
        <w:rPr>
          <w:rFonts w:asciiTheme="majorHAnsi" w:hAnsiTheme="majorHAnsi" w:cstheme="majorHAnsi"/>
        </w:rPr>
        <w:t xml:space="preserve">. This contains </w:t>
      </w:r>
      <w:r>
        <w:rPr>
          <w:rFonts w:asciiTheme="majorHAnsi" w:hAnsiTheme="majorHAnsi" w:cstheme="majorHAnsi"/>
        </w:rPr>
        <w:t xml:space="preserve">individual datafiles for the BRFSS between the years of 2011 and 2015. In addition, a </w:t>
      </w:r>
      <w:r w:rsidR="009F608F">
        <w:rPr>
          <w:rFonts w:asciiTheme="majorHAnsi" w:hAnsiTheme="majorHAnsi" w:cstheme="majorHAnsi"/>
        </w:rPr>
        <w:t>text-</w:t>
      </w:r>
      <w:r>
        <w:rPr>
          <w:rFonts w:asciiTheme="majorHAnsi" w:hAnsiTheme="majorHAnsi" w:cstheme="majorHAnsi"/>
        </w:rPr>
        <w:t xml:space="preserve">file containing information on each variable in the files. </w:t>
      </w:r>
      <w:r w:rsidR="00624FB3">
        <w:rPr>
          <w:rFonts w:asciiTheme="majorHAnsi" w:hAnsiTheme="majorHAnsi" w:cstheme="majorHAnsi"/>
        </w:rPr>
        <w:t xml:space="preserve">The original datasets are available </w:t>
      </w:r>
      <w:r w:rsidR="009F608F">
        <w:rPr>
          <w:rFonts w:asciiTheme="majorHAnsi" w:hAnsiTheme="majorHAnsi" w:cstheme="majorHAnsi"/>
        </w:rPr>
        <w:t xml:space="preserve">in SAS format </w:t>
      </w:r>
      <w:r w:rsidR="00624FB3">
        <w:rPr>
          <w:rFonts w:asciiTheme="majorHAnsi" w:hAnsiTheme="majorHAnsi" w:cstheme="majorHAnsi"/>
        </w:rPr>
        <w:t>on the site of the CDC</w:t>
      </w:r>
      <w:sdt>
        <w:sdtPr>
          <w:rPr>
            <w:rFonts w:asciiTheme="majorHAnsi" w:hAnsiTheme="majorHAnsi" w:cstheme="majorHAnsi"/>
            <w:color w:val="000000"/>
            <w:vertAlign w:val="superscript"/>
          </w:rPr>
          <w:tag w:val="MENDELEY_CITATION_v3_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"/>
          <w:id w:val="-1129931459"/>
          <w:placeholder>
            <w:docPart w:val="DefaultPlaceholder_-1854013440"/>
          </w:placeholder>
        </w:sdtPr>
        <w:sdtEndPr/>
        <w:sdtContent>
          <w:r w:rsidR="00DB0F1E" w:rsidRPr="00DB0F1E">
            <w:rPr>
              <w:rFonts w:asciiTheme="majorHAnsi" w:hAnsiTheme="majorHAnsi" w:cstheme="majorHAnsi"/>
              <w:color w:val="000000"/>
              <w:vertAlign w:val="superscript"/>
            </w:rPr>
            <w:t>10</w:t>
          </w:r>
        </w:sdtContent>
      </w:sdt>
      <w:r w:rsidR="009F608F">
        <w:rPr>
          <w:rFonts w:asciiTheme="majorHAnsi" w:hAnsiTheme="majorHAnsi" w:cstheme="majorHAnsi"/>
        </w:rPr>
        <w:t xml:space="preserve">. These </w:t>
      </w:r>
      <w:r w:rsidR="00EB3FFD">
        <w:rPr>
          <w:rFonts w:asciiTheme="majorHAnsi" w:hAnsiTheme="majorHAnsi" w:cstheme="majorHAnsi"/>
        </w:rPr>
        <w:t>have been</w:t>
      </w:r>
      <w:r w:rsidR="009F608F">
        <w:rPr>
          <w:rFonts w:asciiTheme="majorHAnsi" w:hAnsiTheme="majorHAnsi" w:cstheme="majorHAnsi"/>
        </w:rPr>
        <w:t xml:space="preserve"> converted into CSV-files </w:t>
      </w:r>
      <w:r w:rsidR="003472F8">
        <w:rPr>
          <w:rFonts w:asciiTheme="majorHAnsi" w:hAnsiTheme="majorHAnsi" w:cstheme="majorHAnsi"/>
        </w:rPr>
        <w:t xml:space="preserve">and posted on Kaggle. While it is </w:t>
      </w:r>
      <w:r w:rsidR="00EB3FFD">
        <w:rPr>
          <w:rFonts w:asciiTheme="majorHAnsi" w:hAnsiTheme="majorHAnsi" w:cstheme="majorHAnsi"/>
        </w:rPr>
        <w:t>generally</w:t>
      </w:r>
      <w:r w:rsidR="003472F8">
        <w:rPr>
          <w:rFonts w:asciiTheme="majorHAnsi" w:hAnsiTheme="majorHAnsi" w:cstheme="majorHAnsi"/>
        </w:rPr>
        <w:t xml:space="preserve"> good practice to use the original dataset, due to time constraints of this project, the </w:t>
      </w:r>
      <w:r w:rsidR="003472F8">
        <w:rPr>
          <w:rFonts w:asciiTheme="majorHAnsi" w:hAnsiTheme="majorHAnsi" w:cstheme="majorHAnsi"/>
        </w:rPr>
        <w:lastRenderedPageBreak/>
        <w:t xml:space="preserve">converted datafiles used instead of the original ones. </w:t>
      </w:r>
      <w:r>
        <w:rPr>
          <w:rFonts w:asciiTheme="majorHAnsi" w:hAnsiTheme="majorHAnsi" w:cstheme="majorHAnsi"/>
        </w:rPr>
        <w:t xml:space="preserve">To </w:t>
      </w:r>
      <w:r w:rsidR="00457CE2">
        <w:rPr>
          <w:rFonts w:asciiTheme="majorHAnsi" w:hAnsiTheme="majorHAnsi" w:cstheme="majorHAnsi"/>
        </w:rPr>
        <w:t xml:space="preserve">clean and </w:t>
      </w:r>
      <w:r>
        <w:rPr>
          <w:rFonts w:asciiTheme="majorHAnsi" w:hAnsiTheme="majorHAnsi" w:cstheme="majorHAnsi"/>
        </w:rPr>
        <w:t xml:space="preserve">analyse the data, </w:t>
      </w:r>
      <w:r w:rsidR="003472F8">
        <w:rPr>
          <w:rFonts w:asciiTheme="majorHAnsi" w:hAnsiTheme="majorHAnsi" w:cstheme="majorHAnsi"/>
        </w:rPr>
        <w:t>Jupyter</w:t>
      </w:r>
      <w:r w:rsidR="001D7E8C">
        <w:rPr>
          <w:rFonts w:asciiTheme="majorHAnsi" w:hAnsiTheme="majorHAnsi" w:cstheme="majorHAnsi"/>
        </w:rPr>
        <w:t xml:space="preserve"> Notebook 6.4.8</w:t>
      </w:r>
      <w:r w:rsidR="00457CE2">
        <w:rPr>
          <w:rFonts w:asciiTheme="majorHAnsi" w:hAnsiTheme="majorHAnsi" w:cstheme="majorHAnsi"/>
        </w:rPr>
        <w:t xml:space="preserve"> </w:t>
      </w:r>
      <w:r w:rsidR="00E67E7D">
        <w:rPr>
          <w:rFonts w:asciiTheme="majorHAnsi" w:hAnsiTheme="majorHAnsi" w:cstheme="majorHAnsi"/>
        </w:rPr>
        <w:t>is</w:t>
      </w:r>
      <w:r w:rsidR="00457CE2">
        <w:rPr>
          <w:rFonts w:asciiTheme="majorHAnsi" w:hAnsiTheme="majorHAnsi" w:cstheme="majorHAnsi"/>
        </w:rPr>
        <w:t xml:space="preserve"> used. </w:t>
      </w:r>
    </w:p>
    <w:p w14:paraId="275000F0" w14:textId="4DD74E12" w:rsidR="009844A7" w:rsidRDefault="00A85AB4" w:rsidP="00337EEF">
      <w:pPr>
        <w:pStyle w:val="NoSpacing"/>
        <w:ind w:firstLine="360"/>
        <w:rPr>
          <w:rFonts w:asciiTheme="majorHAnsi" w:hAnsiTheme="majorHAnsi" w:cstheme="majorHAnsi"/>
        </w:rPr>
      </w:pPr>
      <w:r>
        <w:rPr>
          <w:rFonts w:asciiTheme="majorHAnsi" w:hAnsiTheme="majorHAnsi" w:cstheme="majorHAnsi"/>
        </w:rPr>
        <w:t>The largest constraint for this project is time, as there</w:t>
      </w:r>
      <w:r w:rsidR="00FC4954">
        <w:rPr>
          <w:rFonts w:asciiTheme="majorHAnsi" w:hAnsiTheme="majorHAnsi" w:cstheme="majorHAnsi"/>
        </w:rPr>
        <w:t xml:space="preserve"> are</w:t>
      </w:r>
      <w:r>
        <w:rPr>
          <w:rFonts w:asciiTheme="majorHAnsi" w:hAnsiTheme="majorHAnsi" w:cstheme="majorHAnsi"/>
        </w:rPr>
        <w:t xml:space="preserve"> 84 hours</w:t>
      </w:r>
      <w:r w:rsidR="00FC4954">
        <w:rPr>
          <w:rFonts w:asciiTheme="majorHAnsi" w:hAnsiTheme="majorHAnsi" w:cstheme="majorHAnsi"/>
        </w:rPr>
        <w:t xml:space="preserve"> allocated to it. Therefore, not all steps of the CRISP-DM process can be carried out to the full extent of how they are </w:t>
      </w:r>
      <w:r w:rsidR="00B16A53">
        <w:rPr>
          <w:rFonts w:asciiTheme="majorHAnsi" w:hAnsiTheme="majorHAnsi" w:cstheme="majorHAnsi"/>
        </w:rPr>
        <w:t>conceptualized</w:t>
      </w:r>
      <w:sdt>
        <w:sdtPr>
          <w:rPr>
            <w:rFonts w:asciiTheme="majorHAnsi" w:hAnsiTheme="majorHAnsi" w:cstheme="majorHAnsi"/>
            <w:color w:val="000000"/>
            <w:vertAlign w:val="superscript"/>
          </w:rPr>
          <w:tag w:val="MENDELEY_CITATION_v3_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"/>
          <w:id w:val="911283795"/>
          <w:placeholder>
            <w:docPart w:val="DefaultPlaceholder_-1854013440"/>
          </w:placeholder>
        </w:sdtPr>
        <w:sdtEndPr/>
        <w:sdtContent>
          <w:r w:rsidR="00DB0F1E" w:rsidRPr="00DB0F1E">
            <w:rPr>
              <w:rFonts w:asciiTheme="majorHAnsi" w:hAnsiTheme="majorHAnsi" w:cstheme="majorHAnsi"/>
              <w:color w:val="000000"/>
              <w:vertAlign w:val="superscript"/>
            </w:rPr>
            <w:t>11</w:t>
          </w:r>
        </w:sdtContent>
      </w:sdt>
      <w:r w:rsidR="00B16A53">
        <w:rPr>
          <w:rFonts w:asciiTheme="majorHAnsi" w:hAnsiTheme="majorHAnsi" w:cstheme="majorHAnsi"/>
        </w:rPr>
        <w:t xml:space="preserve">. However, this is </w:t>
      </w:r>
      <w:r w:rsidR="004803D1">
        <w:rPr>
          <w:rFonts w:asciiTheme="majorHAnsi" w:hAnsiTheme="majorHAnsi" w:cstheme="majorHAnsi"/>
        </w:rPr>
        <w:t>sufficient</w:t>
      </w:r>
      <w:r w:rsidR="00B16A53">
        <w:rPr>
          <w:rFonts w:asciiTheme="majorHAnsi" w:hAnsiTheme="majorHAnsi" w:cstheme="majorHAnsi"/>
        </w:rPr>
        <w:t xml:space="preserve"> time to go through the main steps and extract some useful information from the data. </w:t>
      </w:r>
      <w:r w:rsidR="0097180F">
        <w:rPr>
          <w:rFonts w:asciiTheme="majorHAnsi" w:hAnsiTheme="majorHAnsi" w:cstheme="majorHAnsi"/>
        </w:rPr>
        <w:t xml:space="preserve">As for other </w:t>
      </w:r>
      <w:r w:rsidR="00EB3FFD">
        <w:rPr>
          <w:rFonts w:asciiTheme="majorHAnsi" w:hAnsiTheme="majorHAnsi" w:cstheme="majorHAnsi"/>
        </w:rPr>
        <w:t>potential</w:t>
      </w:r>
      <w:r w:rsidR="0097180F">
        <w:rPr>
          <w:rFonts w:asciiTheme="majorHAnsi" w:hAnsiTheme="majorHAnsi" w:cstheme="majorHAnsi"/>
        </w:rPr>
        <w:t xml:space="preserve"> constraints, t</w:t>
      </w:r>
      <w:r>
        <w:rPr>
          <w:rFonts w:asciiTheme="majorHAnsi" w:hAnsiTheme="majorHAnsi" w:cstheme="majorHAnsi"/>
        </w:rPr>
        <w:t>he data used for this project is entirely open source</w:t>
      </w:r>
      <w:r w:rsidR="0097180F">
        <w:rPr>
          <w:rFonts w:asciiTheme="majorHAnsi" w:hAnsiTheme="majorHAnsi" w:cstheme="majorHAnsi"/>
        </w:rPr>
        <w:t xml:space="preserve"> and so are the programmes used for analysis.</w:t>
      </w:r>
    </w:p>
    <w:p w14:paraId="774AD401" w14:textId="77777777" w:rsidR="0068355D" w:rsidRPr="00E455A9" w:rsidRDefault="0068355D" w:rsidP="009844A7">
      <w:pPr>
        <w:pStyle w:val="NoSpacing"/>
        <w:rPr>
          <w:rFonts w:asciiTheme="majorHAnsi" w:hAnsiTheme="majorHAnsi" w:cstheme="majorHAnsi"/>
        </w:rPr>
      </w:pPr>
    </w:p>
    <w:p w14:paraId="782F65A4" w14:textId="726ABF46" w:rsidR="0097180F" w:rsidRDefault="004917E9" w:rsidP="0081690A">
      <w:pPr>
        <w:pStyle w:val="NoSpacing"/>
        <w:numPr>
          <w:ilvl w:val="1"/>
          <w:numId w:val="1"/>
        </w:numPr>
        <w:rPr>
          <w:rFonts w:asciiTheme="majorHAnsi" w:hAnsiTheme="majorHAnsi" w:cstheme="majorHAnsi"/>
        </w:rPr>
      </w:pPr>
      <w:r>
        <w:rPr>
          <w:rFonts w:asciiTheme="majorHAnsi" w:hAnsiTheme="majorHAnsi" w:cstheme="majorHAnsi"/>
        </w:rPr>
        <w:t>D</w:t>
      </w:r>
      <w:r w:rsidR="00E455A9" w:rsidRPr="00E455A9">
        <w:rPr>
          <w:rFonts w:asciiTheme="majorHAnsi" w:hAnsiTheme="majorHAnsi" w:cstheme="majorHAnsi"/>
        </w:rPr>
        <w:t xml:space="preserve">ata </w:t>
      </w:r>
      <w:r>
        <w:rPr>
          <w:rFonts w:asciiTheme="majorHAnsi" w:hAnsiTheme="majorHAnsi" w:cstheme="majorHAnsi"/>
        </w:rPr>
        <w:t>M</w:t>
      </w:r>
      <w:r w:rsidR="00E455A9" w:rsidRPr="00E455A9">
        <w:rPr>
          <w:rFonts w:asciiTheme="majorHAnsi" w:hAnsiTheme="majorHAnsi" w:cstheme="majorHAnsi"/>
        </w:rPr>
        <w:t xml:space="preserve">ining </w:t>
      </w:r>
      <w:r>
        <w:rPr>
          <w:rFonts w:asciiTheme="majorHAnsi" w:hAnsiTheme="majorHAnsi" w:cstheme="majorHAnsi"/>
        </w:rPr>
        <w:t>G</w:t>
      </w:r>
      <w:r w:rsidR="00E455A9" w:rsidRPr="00E455A9">
        <w:rPr>
          <w:rFonts w:asciiTheme="majorHAnsi" w:hAnsiTheme="majorHAnsi" w:cstheme="majorHAnsi"/>
        </w:rPr>
        <w:t>oals</w:t>
      </w:r>
    </w:p>
    <w:p w14:paraId="774ED8D5" w14:textId="77777777" w:rsidR="0068355D" w:rsidRPr="00A372AE" w:rsidRDefault="0068355D" w:rsidP="0068355D">
      <w:pPr>
        <w:pStyle w:val="NoSpacing"/>
        <w:ind w:left="792"/>
        <w:rPr>
          <w:rFonts w:asciiTheme="majorHAnsi" w:hAnsiTheme="majorHAnsi" w:cstheme="majorHAnsi"/>
        </w:rPr>
      </w:pPr>
    </w:p>
    <w:p w14:paraId="0B78D938" w14:textId="19908140" w:rsidR="0051626B" w:rsidRDefault="0068355D" w:rsidP="0081690A">
      <w:pPr>
        <w:pStyle w:val="NoSpacing"/>
        <w:rPr>
          <w:rFonts w:asciiTheme="majorHAnsi" w:hAnsiTheme="majorHAnsi" w:cstheme="majorHAnsi"/>
        </w:rPr>
      </w:pPr>
      <w:r>
        <w:rPr>
          <w:rFonts w:asciiTheme="majorHAnsi" w:hAnsiTheme="majorHAnsi" w:cstheme="majorHAnsi"/>
        </w:rPr>
        <w:t>In this project, the aim is to build a comprehensive model to help understand the risk factors for poor mental health and to provide possible targets to help improve and prevent mental health problems among the population.</w:t>
      </w:r>
      <w:r w:rsidR="000B1349">
        <w:rPr>
          <w:rFonts w:asciiTheme="majorHAnsi" w:hAnsiTheme="majorHAnsi" w:cstheme="majorHAnsi"/>
        </w:rPr>
        <w:t xml:space="preserve"> </w:t>
      </w:r>
      <w:proofErr w:type="gramStart"/>
      <w:r w:rsidR="000B1349">
        <w:rPr>
          <w:rFonts w:asciiTheme="majorHAnsi" w:hAnsiTheme="majorHAnsi" w:cstheme="majorHAnsi"/>
        </w:rPr>
        <w:t>In order to</w:t>
      </w:r>
      <w:proofErr w:type="gramEnd"/>
      <w:r w:rsidR="000B1349">
        <w:rPr>
          <w:rFonts w:asciiTheme="majorHAnsi" w:hAnsiTheme="majorHAnsi" w:cstheme="majorHAnsi"/>
        </w:rPr>
        <w:t xml:space="preserve"> achieve this goal, the relevant risk factors in the BRFSS will be utilized to build a model </w:t>
      </w:r>
      <w:r w:rsidR="001D7E8C">
        <w:rPr>
          <w:rFonts w:asciiTheme="majorHAnsi" w:hAnsiTheme="majorHAnsi" w:cstheme="majorHAnsi"/>
        </w:rPr>
        <w:t xml:space="preserve">that predicts the respondent’s mental health status. The outcome variable that will be used to quantify mental health status, is whether an individual is receiving </w:t>
      </w:r>
      <w:r w:rsidR="0051626B">
        <w:rPr>
          <w:rFonts w:asciiTheme="majorHAnsi" w:hAnsiTheme="majorHAnsi" w:cstheme="majorHAnsi"/>
        </w:rPr>
        <w:t>medicine or treatment from a health professional for an emotional problem. Such a model</w:t>
      </w:r>
      <w:r w:rsidR="000B1349">
        <w:rPr>
          <w:rFonts w:asciiTheme="majorHAnsi" w:hAnsiTheme="majorHAnsi" w:cstheme="majorHAnsi"/>
        </w:rPr>
        <w:t xml:space="preserve"> </w:t>
      </w:r>
      <w:r w:rsidR="0051626B">
        <w:rPr>
          <w:rFonts w:asciiTheme="majorHAnsi" w:hAnsiTheme="majorHAnsi" w:cstheme="majorHAnsi"/>
        </w:rPr>
        <w:t>has the potential to give</w:t>
      </w:r>
      <w:r w:rsidR="000B1349">
        <w:rPr>
          <w:rFonts w:asciiTheme="majorHAnsi" w:hAnsiTheme="majorHAnsi" w:cstheme="majorHAnsi"/>
        </w:rPr>
        <w:t xml:space="preserve"> us insight into which factors contribute strongly to mental health and which do not. </w:t>
      </w:r>
      <w:r w:rsidR="00E67E7D">
        <w:rPr>
          <w:rFonts w:asciiTheme="majorHAnsi" w:hAnsiTheme="majorHAnsi" w:cstheme="majorHAnsi"/>
        </w:rPr>
        <w:t>Ideally</w:t>
      </w:r>
      <w:r w:rsidR="000B1349">
        <w:rPr>
          <w:rFonts w:asciiTheme="majorHAnsi" w:hAnsiTheme="majorHAnsi" w:cstheme="majorHAnsi"/>
        </w:rPr>
        <w:t xml:space="preserve">, </w:t>
      </w:r>
      <w:r w:rsidR="0051626B">
        <w:rPr>
          <w:rFonts w:asciiTheme="majorHAnsi" w:hAnsiTheme="majorHAnsi" w:cstheme="majorHAnsi"/>
        </w:rPr>
        <w:t xml:space="preserve">to achieve this goal, </w:t>
      </w:r>
      <w:r w:rsidR="00EA3F31">
        <w:rPr>
          <w:rFonts w:asciiTheme="majorHAnsi" w:hAnsiTheme="majorHAnsi" w:cstheme="majorHAnsi"/>
        </w:rPr>
        <w:t xml:space="preserve">a model that can be easily interpreted should be chosen. </w:t>
      </w:r>
    </w:p>
    <w:p w14:paraId="54ACB3C9" w14:textId="77777777" w:rsidR="00175D78" w:rsidRDefault="00C205B3" w:rsidP="00EA3F31">
      <w:pPr>
        <w:pStyle w:val="NoSpacing"/>
        <w:ind w:firstLine="360"/>
        <w:rPr>
          <w:rFonts w:asciiTheme="majorHAnsi" w:hAnsiTheme="majorHAnsi" w:cstheme="majorHAnsi"/>
        </w:rPr>
      </w:pPr>
      <w:r>
        <w:rPr>
          <w:rFonts w:asciiTheme="majorHAnsi" w:hAnsiTheme="majorHAnsi" w:cstheme="majorHAnsi"/>
        </w:rPr>
        <w:t xml:space="preserve">Previous studies </w:t>
      </w:r>
      <w:r w:rsidR="003344DD">
        <w:rPr>
          <w:rFonts w:asciiTheme="majorHAnsi" w:hAnsiTheme="majorHAnsi" w:cstheme="majorHAnsi"/>
        </w:rPr>
        <w:t xml:space="preserve">that used data mining to predict mental health status on different data sets, </w:t>
      </w:r>
    </w:p>
    <w:p w14:paraId="778A03EB" w14:textId="4A4101B8" w:rsidR="00EA3F31" w:rsidRDefault="003344DD" w:rsidP="00175D78">
      <w:pPr>
        <w:pStyle w:val="NoSpacing"/>
        <w:rPr>
          <w:rFonts w:asciiTheme="majorHAnsi" w:hAnsiTheme="majorHAnsi" w:cstheme="majorHAnsi"/>
        </w:rPr>
      </w:pPr>
      <w:r>
        <w:rPr>
          <w:rFonts w:asciiTheme="majorHAnsi" w:hAnsiTheme="majorHAnsi" w:cstheme="majorHAnsi"/>
        </w:rPr>
        <w:t xml:space="preserve">have </w:t>
      </w:r>
      <w:r w:rsidR="00175D78">
        <w:rPr>
          <w:rFonts w:asciiTheme="majorHAnsi" w:hAnsiTheme="majorHAnsi" w:cstheme="majorHAnsi"/>
        </w:rPr>
        <w:t>found models with accuracy scores ranging between 72-82%</w:t>
      </w:r>
      <w:sdt>
        <w:sdtPr>
          <w:rPr>
            <w:rFonts w:asciiTheme="majorHAnsi" w:hAnsiTheme="majorHAnsi" w:cstheme="majorHAnsi"/>
            <w:color w:val="000000"/>
            <w:vertAlign w:val="superscript"/>
          </w:rPr>
          <w:tag w:val="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"/>
          <w:id w:val="-1057538795"/>
          <w:placeholder>
            <w:docPart w:val="DefaultPlaceholder_-1854013440"/>
          </w:placeholder>
        </w:sdtPr>
        <w:sdtEndPr/>
        <w:sdtContent>
          <w:r w:rsidR="00DB0F1E" w:rsidRPr="00DB0F1E">
            <w:rPr>
              <w:rFonts w:asciiTheme="majorHAnsi" w:hAnsiTheme="majorHAnsi" w:cstheme="majorHAnsi"/>
              <w:color w:val="000000"/>
              <w:vertAlign w:val="superscript"/>
            </w:rPr>
            <w:t>12–14</w:t>
          </w:r>
        </w:sdtContent>
      </w:sdt>
      <w:r w:rsidR="00175D78">
        <w:rPr>
          <w:rFonts w:asciiTheme="majorHAnsi" w:hAnsiTheme="majorHAnsi" w:cstheme="majorHAnsi"/>
        </w:rPr>
        <w:t>. The goal of this project is to find a model that can perform at least as well. Therefore, the</w:t>
      </w:r>
      <w:r w:rsidR="004917E9">
        <w:rPr>
          <w:rFonts w:asciiTheme="majorHAnsi" w:hAnsiTheme="majorHAnsi" w:cstheme="majorHAnsi"/>
        </w:rPr>
        <w:t xml:space="preserve"> first</w:t>
      </w:r>
      <w:r w:rsidR="00175D78">
        <w:rPr>
          <w:rFonts w:asciiTheme="majorHAnsi" w:hAnsiTheme="majorHAnsi" w:cstheme="majorHAnsi"/>
        </w:rPr>
        <w:t xml:space="preserve"> success </w:t>
      </w:r>
      <w:r w:rsidR="00B91624">
        <w:rPr>
          <w:rFonts w:asciiTheme="majorHAnsi" w:hAnsiTheme="majorHAnsi" w:cstheme="majorHAnsi"/>
        </w:rPr>
        <w:t>criteri</w:t>
      </w:r>
      <w:r w:rsidR="00D3480C">
        <w:rPr>
          <w:rFonts w:asciiTheme="majorHAnsi" w:hAnsiTheme="majorHAnsi" w:cstheme="majorHAnsi"/>
        </w:rPr>
        <w:t>um</w:t>
      </w:r>
      <w:r w:rsidR="00B91624">
        <w:rPr>
          <w:rFonts w:asciiTheme="majorHAnsi" w:hAnsiTheme="majorHAnsi" w:cstheme="majorHAnsi"/>
        </w:rPr>
        <w:t xml:space="preserve"> </w:t>
      </w:r>
      <w:r w:rsidR="00D3480C">
        <w:rPr>
          <w:rFonts w:asciiTheme="majorHAnsi" w:hAnsiTheme="majorHAnsi" w:cstheme="majorHAnsi"/>
        </w:rPr>
        <w:t xml:space="preserve">is to create a </w:t>
      </w:r>
      <w:r w:rsidR="00B91624">
        <w:rPr>
          <w:rFonts w:asciiTheme="majorHAnsi" w:hAnsiTheme="majorHAnsi" w:cstheme="majorHAnsi"/>
        </w:rPr>
        <w:t xml:space="preserve">model </w:t>
      </w:r>
      <w:r w:rsidR="00D3480C">
        <w:rPr>
          <w:rFonts w:asciiTheme="majorHAnsi" w:hAnsiTheme="majorHAnsi" w:cstheme="majorHAnsi"/>
        </w:rPr>
        <w:t xml:space="preserve">that can predict </w:t>
      </w:r>
      <w:r w:rsidR="00EA3F31">
        <w:rPr>
          <w:rFonts w:asciiTheme="majorHAnsi" w:hAnsiTheme="majorHAnsi" w:cstheme="majorHAnsi"/>
        </w:rPr>
        <w:t>whether an individual is receiving mental health treatment with an accuracy of at least 75%.</w:t>
      </w:r>
      <w:r w:rsidR="004917E9">
        <w:rPr>
          <w:rFonts w:asciiTheme="majorHAnsi" w:hAnsiTheme="majorHAnsi" w:cstheme="majorHAnsi"/>
        </w:rPr>
        <w:t xml:space="preserve"> The second success criterium is to </w:t>
      </w:r>
      <w:r w:rsidR="008768BD">
        <w:rPr>
          <w:rFonts w:asciiTheme="majorHAnsi" w:hAnsiTheme="majorHAnsi" w:cstheme="majorHAnsi"/>
        </w:rPr>
        <w:t>identify</w:t>
      </w:r>
      <w:r w:rsidR="004917E9">
        <w:rPr>
          <w:rFonts w:asciiTheme="majorHAnsi" w:hAnsiTheme="majorHAnsi" w:cstheme="majorHAnsi"/>
        </w:rPr>
        <w:t xml:space="preserve"> the factors that have the strongest relationship with the need for mental health treatment.</w:t>
      </w:r>
    </w:p>
    <w:p w14:paraId="3211EE8C" w14:textId="77777777" w:rsidR="0081690A" w:rsidRPr="0081690A" w:rsidRDefault="0081690A" w:rsidP="0081690A">
      <w:pPr>
        <w:pStyle w:val="NoSpacing"/>
        <w:rPr>
          <w:rFonts w:ascii="Times New Roman" w:hAnsi="Times New Roman" w:cs="Times New Roman"/>
        </w:rPr>
      </w:pPr>
    </w:p>
    <w:p w14:paraId="1C1525D7" w14:textId="14AF9CF2" w:rsidR="009412A4" w:rsidRDefault="004917E9" w:rsidP="00054D38">
      <w:pPr>
        <w:pStyle w:val="NoSpacing"/>
        <w:numPr>
          <w:ilvl w:val="1"/>
          <w:numId w:val="1"/>
        </w:numPr>
        <w:rPr>
          <w:rFonts w:asciiTheme="majorHAnsi" w:hAnsiTheme="majorHAnsi" w:cstheme="majorHAnsi"/>
        </w:rPr>
      </w:pPr>
      <w:r>
        <w:rPr>
          <w:rFonts w:asciiTheme="majorHAnsi" w:hAnsiTheme="majorHAnsi" w:cstheme="majorHAnsi"/>
        </w:rPr>
        <w:t>P</w:t>
      </w:r>
      <w:r w:rsidR="009412A4" w:rsidRPr="009412A4">
        <w:rPr>
          <w:rFonts w:asciiTheme="majorHAnsi" w:hAnsiTheme="majorHAnsi" w:cstheme="majorHAnsi"/>
        </w:rPr>
        <w:t xml:space="preserve">roject </w:t>
      </w:r>
      <w:r>
        <w:rPr>
          <w:rFonts w:asciiTheme="majorHAnsi" w:hAnsiTheme="majorHAnsi" w:cstheme="majorHAnsi"/>
        </w:rPr>
        <w:t>P</w:t>
      </w:r>
      <w:r w:rsidR="009412A4" w:rsidRPr="009412A4">
        <w:rPr>
          <w:rFonts w:asciiTheme="majorHAnsi" w:hAnsiTheme="majorHAnsi" w:cstheme="majorHAnsi"/>
        </w:rPr>
        <w:t>lan</w:t>
      </w:r>
    </w:p>
    <w:p w14:paraId="1CFA4829" w14:textId="77777777" w:rsidR="00D3480C" w:rsidRDefault="00D3480C" w:rsidP="00D3480C">
      <w:pPr>
        <w:pStyle w:val="NoSpacing"/>
        <w:rPr>
          <w:rFonts w:asciiTheme="majorHAnsi" w:hAnsiTheme="majorHAnsi" w:cstheme="majorHAnsi"/>
        </w:rPr>
      </w:pPr>
    </w:p>
    <w:p w14:paraId="731EB7E2" w14:textId="655B37D8" w:rsidR="00DB0F1E" w:rsidRDefault="00D3480C" w:rsidP="00091BA6">
      <w:pPr>
        <w:pStyle w:val="NoSpacing"/>
        <w:rPr>
          <w:rFonts w:asciiTheme="majorHAnsi" w:hAnsiTheme="majorHAnsi" w:cstheme="majorHAnsi"/>
        </w:rPr>
      </w:pPr>
      <w:r>
        <w:rPr>
          <w:rFonts w:asciiTheme="majorHAnsi" w:hAnsiTheme="majorHAnsi" w:cstheme="majorHAnsi"/>
        </w:rPr>
        <w:t xml:space="preserve">To achieve the determined data mining goals, the following steps </w:t>
      </w:r>
      <w:r w:rsidR="00E67E7D">
        <w:rPr>
          <w:rFonts w:asciiTheme="majorHAnsi" w:hAnsiTheme="majorHAnsi" w:cstheme="majorHAnsi"/>
        </w:rPr>
        <w:t>are</w:t>
      </w:r>
      <w:r>
        <w:rPr>
          <w:rFonts w:asciiTheme="majorHAnsi" w:hAnsiTheme="majorHAnsi" w:cstheme="majorHAnsi"/>
        </w:rPr>
        <w:t xml:space="preserve"> taken. First, the data</w:t>
      </w:r>
      <w:r w:rsidR="001922F6">
        <w:rPr>
          <w:rFonts w:asciiTheme="majorHAnsi" w:hAnsiTheme="majorHAnsi" w:cstheme="majorHAnsi"/>
        </w:rPr>
        <w:t>set</w:t>
      </w:r>
      <w:r>
        <w:rPr>
          <w:rFonts w:asciiTheme="majorHAnsi" w:hAnsiTheme="majorHAnsi" w:cstheme="majorHAnsi"/>
        </w:rPr>
        <w:t xml:space="preserve"> </w:t>
      </w:r>
      <w:r w:rsidR="00E67E7D">
        <w:rPr>
          <w:rFonts w:asciiTheme="majorHAnsi" w:hAnsiTheme="majorHAnsi" w:cstheme="majorHAnsi"/>
        </w:rPr>
        <w:t>is</w:t>
      </w:r>
      <w:r>
        <w:rPr>
          <w:rFonts w:asciiTheme="majorHAnsi" w:hAnsiTheme="majorHAnsi" w:cstheme="majorHAnsi"/>
        </w:rPr>
        <w:t xml:space="preserve"> </w:t>
      </w:r>
      <w:r w:rsidR="001922F6">
        <w:rPr>
          <w:rFonts w:asciiTheme="majorHAnsi" w:hAnsiTheme="majorHAnsi" w:cstheme="majorHAnsi"/>
        </w:rPr>
        <w:t>extracted from the source and loaded into Jupyter</w:t>
      </w:r>
      <w:r w:rsidR="001D7E8C">
        <w:rPr>
          <w:rFonts w:asciiTheme="majorHAnsi" w:hAnsiTheme="majorHAnsi" w:cstheme="majorHAnsi"/>
        </w:rPr>
        <w:t xml:space="preserve"> Notebook</w:t>
      </w:r>
      <w:r w:rsidR="001922F6">
        <w:rPr>
          <w:rFonts w:asciiTheme="majorHAnsi" w:hAnsiTheme="majorHAnsi" w:cstheme="majorHAnsi"/>
        </w:rPr>
        <w:t xml:space="preserve">. Following, the data </w:t>
      </w:r>
      <w:r w:rsidR="00E67E7D">
        <w:rPr>
          <w:rFonts w:asciiTheme="majorHAnsi" w:hAnsiTheme="majorHAnsi" w:cstheme="majorHAnsi"/>
        </w:rPr>
        <w:t>is</w:t>
      </w:r>
      <w:r w:rsidR="001922F6">
        <w:rPr>
          <w:rFonts w:asciiTheme="majorHAnsi" w:hAnsiTheme="majorHAnsi" w:cstheme="majorHAnsi"/>
        </w:rPr>
        <w:t xml:space="preserve"> </w:t>
      </w:r>
      <w:r>
        <w:rPr>
          <w:rFonts w:asciiTheme="majorHAnsi" w:hAnsiTheme="majorHAnsi" w:cstheme="majorHAnsi"/>
        </w:rPr>
        <w:t xml:space="preserve">checked for possible quality issues and cleaned. </w:t>
      </w:r>
      <w:r w:rsidR="001922F6">
        <w:rPr>
          <w:rFonts w:asciiTheme="majorHAnsi" w:hAnsiTheme="majorHAnsi" w:cstheme="majorHAnsi"/>
        </w:rPr>
        <w:t>Then</w:t>
      </w:r>
      <w:r>
        <w:rPr>
          <w:rFonts w:asciiTheme="majorHAnsi" w:hAnsiTheme="majorHAnsi" w:cstheme="majorHAnsi"/>
        </w:rPr>
        <w:t xml:space="preserve">, the data </w:t>
      </w:r>
      <w:r w:rsidR="00E67E7D">
        <w:rPr>
          <w:rFonts w:asciiTheme="majorHAnsi" w:hAnsiTheme="majorHAnsi" w:cstheme="majorHAnsi"/>
        </w:rPr>
        <w:t xml:space="preserve">is </w:t>
      </w:r>
      <w:r>
        <w:rPr>
          <w:rFonts w:asciiTheme="majorHAnsi" w:hAnsiTheme="majorHAnsi" w:cstheme="majorHAnsi"/>
        </w:rPr>
        <w:t xml:space="preserve">prepared for modelling. For this project, </w:t>
      </w:r>
      <w:r w:rsidR="00225C7D">
        <w:rPr>
          <w:rFonts w:asciiTheme="majorHAnsi" w:hAnsiTheme="majorHAnsi" w:cstheme="majorHAnsi"/>
        </w:rPr>
        <w:t xml:space="preserve">two </w:t>
      </w:r>
      <w:r w:rsidR="001922F6">
        <w:rPr>
          <w:rFonts w:asciiTheme="majorHAnsi" w:hAnsiTheme="majorHAnsi" w:cstheme="majorHAnsi"/>
        </w:rPr>
        <w:t>different</w:t>
      </w:r>
      <w:r w:rsidR="00225C7D">
        <w:rPr>
          <w:rFonts w:asciiTheme="majorHAnsi" w:hAnsiTheme="majorHAnsi" w:cstheme="majorHAnsi"/>
        </w:rPr>
        <w:t xml:space="preserve"> classification</w:t>
      </w:r>
      <w:r w:rsidR="001922F6">
        <w:rPr>
          <w:rFonts w:asciiTheme="majorHAnsi" w:hAnsiTheme="majorHAnsi" w:cstheme="majorHAnsi"/>
        </w:rPr>
        <w:t xml:space="preserve"> models </w:t>
      </w:r>
      <w:r w:rsidR="00E67E7D">
        <w:rPr>
          <w:rFonts w:asciiTheme="majorHAnsi" w:hAnsiTheme="majorHAnsi" w:cstheme="majorHAnsi"/>
        </w:rPr>
        <w:t>are</w:t>
      </w:r>
      <w:r w:rsidR="001922F6">
        <w:rPr>
          <w:rFonts w:asciiTheme="majorHAnsi" w:hAnsiTheme="majorHAnsi" w:cstheme="majorHAnsi"/>
        </w:rPr>
        <w:t xml:space="preserve"> </w:t>
      </w:r>
      <w:r w:rsidR="00225C7D">
        <w:rPr>
          <w:rFonts w:asciiTheme="majorHAnsi" w:hAnsiTheme="majorHAnsi" w:cstheme="majorHAnsi"/>
        </w:rPr>
        <w:t>made,</w:t>
      </w:r>
      <w:r w:rsidR="001922F6">
        <w:rPr>
          <w:rFonts w:asciiTheme="majorHAnsi" w:hAnsiTheme="majorHAnsi" w:cstheme="majorHAnsi"/>
        </w:rPr>
        <w:t xml:space="preserve"> and their predictive performance </w:t>
      </w:r>
      <w:r w:rsidR="00E67E7D">
        <w:rPr>
          <w:rFonts w:asciiTheme="majorHAnsi" w:hAnsiTheme="majorHAnsi" w:cstheme="majorHAnsi"/>
        </w:rPr>
        <w:t>is</w:t>
      </w:r>
      <w:r w:rsidR="001922F6">
        <w:rPr>
          <w:rFonts w:asciiTheme="majorHAnsi" w:hAnsiTheme="majorHAnsi" w:cstheme="majorHAnsi"/>
        </w:rPr>
        <w:t xml:space="preserve"> compared to ascertain which one is the best fit. Both </w:t>
      </w:r>
      <w:r w:rsidR="00225C7D">
        <w:rPr>
          <w:rFonts w:asciiTheme="majorHAnsi" w:hAnsiTheme="majorHAnsi" w:cstheme="majorHAnsi"/>
        </w:rPr>
        <w:t xml:space="preserve">a decision tree and random forest model </w:t>
      </w:r>
      <w:r w:rsidR="00DB0F1E">
        <w:rPr>
          <w:rFonts w:asciiTheme="majorHAnsi" w:hAnsiTheme="majorHAnsi" w:cstheme="majorHAnsi"/>
        </w:rPr>
        <w:t>are</w:t>
      </w:r>
      <w:r w:rsidR="00225C7D">
        <w:rPr>
          <w:rFonts w:asciiTheme="majorHAnsi" w:hAnsiTheme="majorHAnsi" w:cstheme="majorHAnsi"/>
        </w:rPr>
        <w:t xml:space="preserve"> built</w:t>
      </w:r>
      <w:r w:rsidR="001922F6">
        <w:rPr>
          <w:rFonts w:asciiTheme="majorHAnsi" w:hAnsiTheme="majorHAnsi" w:cstheme="majorHAnsi"/>
        </w:rPr>
        <w:t xml:space="preserve"> on a part of the data and afterwards tested on a different part to ensure reproducibility and prevent an overfitted model. The model outcomes </w:t>
      </w:r>
      <w:r w:rsidR="00DB0F1E">
        <w:rPr>
          <w:rFonts w:asciiTheme="majorHAnsi" w:hAnsiTheme="majorHAnsi" w:cstheme="majorHAnsi"/>
        </w:rPr>
        <w:t>are</w:t>
      </w:r>
      <w:r w:rsidR="001922F6">
        <w:rPr>
          <w:rFonts w:asciiTheme="majorHAnsi" w:hAnsiTheme="majorHAnsi" w:cstheme="majorHAnsi"/>
        </w:rPr>
        <w:t xml:space="preserve"> evaluated</w:t>
      </w:r>
      <w:r w:rsidR="002A0BB4">
        <w:rPr>
          <w:rFonts w:asciiTheme="majorHAnsi" w:hAnsiTheme="majorHAnsi" w:cstheme="majorHAnsi"/>
        </w:rPr>
        <w:t xml:space="preserve"> using different accuracy measures and the best one </w:t>
      </w:r>
      <w:r w:rsidR="00DB0F1E">
        <w:rPr>
          <w:rFonts w:asciiTheme="majorHAnsi" w:hAnsiTheme="majorHAnsi" w:cstheme="majorHAnsi"/>
        </w:rPr>
        <w:t>is</w:t>
      </w:r>
      <w:r w:rsidR="002A0BB4">
        <w:rPr>
          <w:rFonts w:asciiTheme="majorHAnsi" w:hAnsiTheme="majorHAnsi" w:cstheme="majorHAnsi"/>
        </w:rPr>
        <w:t xml:space="preserve"> selected to be interpreted and the outcome discussed. Lastly, </w:t>
      </w:r>
      <w:r w:rsidR="00DB0F1E">
        <w:rPr>
          <w:rFonts w:asciiTheme="majorHAnsi" w:hAnsiTheme="majorHAnsi" w:cstheme="majorHAnsi"/>
        </w:rPr>
        <w:t>the project is deployed by publishing a GitHub repository with the code and the project report.</w:t>
      </w:r>
    </w:p>
    <w:p w14:paraId="58B17A4A" w14:textId="77777777" w:rsidR="002A0BB4" w:rsidRPr="002A0BB4" w:rsidRDefault="002A0BB4" w:rsidP="00091BA6">
      <w:pPr>
        <w:pStyle w:val="NoSpacing"/>
        <w:rPr>
          <w:rFonts w:asciiTheme="majorHAnsi" w:hAnsiTheme="majorHAnsi" w:cstheme="majorHAnsi"/>
          <w:b/>
          <w:bCs/>
        </w:rPr>
      </w:pPr>
    </w:p>
    <w:p w14:paraId="77C67873" w14:textId="09124D0B" w:rsidR="001454E0" w:rsidRPr="001454E0" w:rsidRDefault="00091BA6" w:rsidP="00B64B80">
      <w:pPr>
        <w:pStyle w:val="NoSpacing"/>
        <w:numPr>
          <w:ilvl w:val="0"/>
          <w:numId w:val="1"/>
        </w:numPr>
        <w:rPr>
          <w:rFonts w:asciiTheme="majorHAnsi" w:hAnsiTheme="majorHAnsi" w:cstheme="majorHAnsi"/>
          <w:b/>
          <w:bCs/>
        </w:rPr>
      </w:pPr>
      <w:r w:rsidRPr="001454E0">
        <w:rPr>
          <w:rFonts w:asciiTheme="majorHAnsi" w:hAnsiTheme="majorHAnsi" w:cstheme="majorHAnsi"/>
          <w:b/>
          <w:bCs/>
        </w:rPr>
        <w:t>Data Understanding</w:t>
      </w:r>
    </w:p>
    <w:p w14:paraId="0200A54F" w14:textId="77777777" w:rsidR="00091BA6" w:rsidRDefault="00091BA6" w:rsidP="00091BA6">
      <w:pPr>
        <w:pStyle w:val="NoSpacing"/>
        <w:rPr>
          <w:rFonts w:asciiTheme="majorHAnsi" w:hAnsiTheme="majorHAnsi" w:cstheme="majorHAnsi"/>
        </w:rPr>
      </w:pPr>
    </w:p>
    <w:p w14:paraId="38DAEA78" w14:textId="69843708" w:rsidR="00091BA6" w:rsidRDefault="004917E9" w:rsidP="00091BA6">
      <w:pPr>
        <w:pStyle w:val="NoSpacing"/>
        <w:numPr>
          <w:ilvl w:val="1"/>
          <w:numId w:val="1"/>
        </w:numPr>
        <w:rPr>
          <w:rFonts w:asciiTheme="majorHAnsi" w:hAnsiTheme="majorHAnsi" w:cstheme="majorHAnsi"/>
        </w:rPr>
      </w:pPr>
      <w:r>
        <w:rPr>
          <w:rFonts w:asciiTheme="majorHAnsi" w:hAnsiTheme="majorHAnsi" w:cstheme="majorHAnsi"/>
        </w:rPr>
        <w:t>Data Collection</w:t>
      </w:r>
    </w:p>
    <w:p w14:paraId="41AB701E" w14:textId="77777777" w:rsidR="00D9418F" w:rsidRDefault="00D9418F" w:rsidP="00D9418F">
      <w:pPr>
        <w:pStyle w:val="NoSpacing"/>
        <w:rPr>
          <w:rFonts w:asciiTheme="majorHAnsi" w:hAnsiTheme="majorHAnsi" w:cstheme="majorHAnsi"/>
        </w:rPr>
      </w:pPr>
    </w:p>
    <w:p w14:paraId="55A797F2" w14:textId="0EAEFA6C" w:rsidR="00F72C7F" w:rsidRPr="00F72C7F" w:rsidRDefault="00D9418F" w:rsidP="00091BA6">
      <w:pPr>
        <w:pStyle w:val="NoSpacing"/>
        <w:rPr>
          <w:rFonts w:ascii="Times New Roman" w:hAnsi="Times New Roman" w:cs="Times New Roman"/>
        </w:rPr>
      </w:pPr>
      <w:r>
        <w:rPr>
          <w:rFonts w:asciiTheme="majorHAnsi" w:hAnsiTheme="majorHAnsi" w:cstheme="majorHAnsi"/>
        </w:rPr>
        <w:t xml:space="preserve">The data used in this project was downloaded from Kaggle in CSV-format and loaded into JupyterLab. The background of the data is discussed in </w:t>
      </w:r>
      <w:r w:rsidR="00DB0F1E">
        <w:rPr>
          <w:rFonts w:asciiTheme="majorHAnsi" w:hAnsiTheme="majorHAnsi" w:cstheme="majorHAnsi"/>
        </w:rPr>
        <w:t>S</w:t>
      </w:r>
      <w:r>
        <w:rPr>
          <w:rFonts w:asciiTheme="majorHAnsi" w:hAnsiTheme="majorHAnsi" w:cstheme="majorHAnsi"/>
        </w:rPr>
        <w:t>ection 1.</w:t>
      </w:r>
      <w:r w:rsidR="003402C0">
        <w:rPr>
          <w:rFonts w:asciiTheme="majorHAnsi" w:hAnsiTheme="majorHAnsi" w:cstheme="majorHAnsi"/>
        </w:rPr>
        <w:t xml:space="preserve"> There are annual BRFSS datasets available on the site of the CDC as recent as 2020. </w:t>
      </w:r>
      <w:r w:rsidR="00DB0F1E">
        <w:rPr>
          <w:rFonts w:asciiTheme="majorHAnsi" w:hAnsiTheme="majorHAnsi" w:cstheme="majorHAnsi"/>
        </w:rPr>
        <w:t>Unfortunately</w:t>
      </w:r>
      <w:r w:rsidR="003402C0">
        <w:rPr>
          <w:rFonts w:asciiTheme="majorHAnsi" w:hAnsiTheme="majorHAnsi" w:cstheme="majorHAnsi"/>
        </w:rPr>
        <w:t>, these were published in SAS format. While</w:t>
      </w:r>
      <w:r w:rsidR="00DB0F1E">
        <w:rPr>
          <w:rFonts w:asciiTheme="majorHAnsi" w:hAnsiTheme="majorHAnsi" w:cstheme="majorHAnsi"/>
        </w:rPr>
        <w:t xml:space="preserve"> </w:t>
      </w:r>
      <w:r w:rsidR="003402C0">
        <w:rPr>
          <w:rFonts w:asciiTheme="majorHAnsi" w:hAnsiTheme="majorHAnsi" w:cstheme="majorHAnsi"/>
        </w:rPr>
        <w:t>it would have been preferable to use the</w:t>
      </w:r>
      <w:r w:rsidR="00900BE1">
        <w:rPr>
          <w:rFonts w:asciiTheme="majorHAnsi" w:hAnsiTheme="majorHAnsi" w:cstheme="majorHAnsi"/>
        </w:rPr>
        <w:t xml:space="preserve"> most recent dataset to avoid building a model on outdated findings, </w:t>
      </w:r>
      <w:r w:rsidR="003402C0">
        <w:rPr>
          <w:rFonts w:asciiTheme="majorHAnsi" w:hAnsiTheme="majorHAnsi" w:cstheme="majorHAnsi"/>
        </w:rPr>
        <w:t xml:space="preserve">no efficient way could be found to convert these files into a suitable format for </w:t>
      </w:r>
      <w:r w:rsidR="00900BE1">
        <w:rPr>
          <w:rFonts w:asciiTheme="majorHAnsi" w:hAnsiTheme="majorHAnsi" w:cstheme="majorHAnsi"/>
        </w:rPr>
        <w:t>Jupyter Notebook</w:t>
      </w:r>
      <w:r w:rsidR="003402C0">
        <w:rPr>
          <w:rFonts w:asciiTheme="majorHAnsi" w:hAnsiTheme="majorHAnsi" w:cstheme="majorHAnsi"/>
        </w:rPr>
        <w:t xml:space="preserve">. </w:t>
      </w:r>
      <w:r w:rsidR="001F5C95">
        <w:rPr>
          <w:rFonts w:asciiTheme="majorHAnsi" w:hAnsiTheme="majorHAnsi" w:cstheme="majorHAnsi"/>
        </w:rPr>
        <w:t xml:space="preserve">The packages </w:t>
      </w:r>
      <w:r w:rsidR="001F5C95" w:rsidRPr="001F5C95">
        <w:rPr>
          <w:rFonts w:asciiTheme="majorHAnsi" w:hAnsiTheme="majorHAnsi" w:cstheme="majorHAnsi"/>
        </w:rPr>
        <w:t>Pyreadstat</w:t>
      </w:r>
      <w:sdt>
        <w:sdtPr>
          <w:rPr>
            <w:rFonts w:asciiTheme="majorHAnsi" w:hAnsiTheme="majorHAnsi" w:cstheme="majorHAnsi"/>
            <w:color w:val="000000"/>
            <w:vertAlign w:val="superscript"/>
          </w:rPr>
          <w:tag w:val="MENDELEY_CITATION_v3_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"/>
          <w:id w:val="-654530642"/>
          <w:placeholder>
            <w:docPart w:val="DefaultPlaceholder_-1854013440"/>
          </w:placeholder>
        </w:sdtPr>
        <w:sdtContent>
          <w:r w:rsidR="00DB0F1E" w:rsidRPr="00DB0F1E">
            <w:rPr>
              <w:rFonts w:asciiTheme="majorHAnsi" w:hAnsiTheme="majorHAnsi" w:cstheme="majorHAnsi"/>
              <w:color w:val="000000"/>
              <w:vertAlign w:val="superscript"/>
            </w:rPr>
            <w:t>15</w:t>
          </w:r>
        </w:sdtContent>
      </w:sdt>
      <w:r w:rsidR="001F5C95" w:rsidRPr="001F5C95">
        <w:rPr>
          <w:rFonts w:asciiTheme="majorHAnsi" w:hAnsiTheme="majorHAnsi" w:cstheme="majorHAnsi"/>
        </w:rPr>
        <w:t>, and Pandas</w:t>
      </w:r>
      <w:sdt>
        <w:sdtPr>
          <w:rPr>
            <w:rFonts w:asciiTheme="majorHAnsi" w:hAnsiTheme="majorHAnsi" w:cstheme="majorHAnsi"/>
            <w:color w:val="000000"/>
            <w:vertAlign w:val="superscript"/>
          </w:rPr>
          <w:tag w:val="MENDELEY_CITATION_v3_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"/>
          <w:id w:val="-625076766"/>
          <w:placeholder>
            <w:docPart w:val="DefaultPlaceholder_-1854013440"/>
          </w:placeholder>
        </w:sdtPr>
        <w:sdtContent>
          <w:r w:rsidR="00DB0F1E" w:rsidRPr="00DB0F1E">
            <w:rPr>
              <w:rFonts w:asciiTheme="majorHAnsi" w:hAnsiTheme="majorHAnsi" w:cstheme="majorHAnsi"/>
              <w:color w:val="000000"/>
              <w:vertAlign w:val="superscript"/>
            </w:rPr>
            <w:t>16</w:t>
          </w:r>
        </w:sdtContent>
      </w:sdt>
      <w:r w:rsidR="001F5C95">
        <w:rPr>
          <w:rFonts w:asciiTheme="majorHAnsi" w:hAnsiTheme="majorHAnsi" w:cstheme="majorHAnsi"/>
        </w:rPr>
        <w:t xml:space="preserve"> can be used to open SAS files, but manually checking whether the </w:t>
      </w:r>
      <w:r w:rsidR="00702CAA">
        <w:rPr>
          <w:rFonts w:asciiTheme="majorHAnsi" w:hAnsiTheme="majorHAnsi" w:cstheme="majorHAnsi"/>
        </w:rPr>
        <w:t>330</w:t>
      </w:r>
      <w:r w:rsidR="001F5C95">
        <w:rPr>
          <w:rFonts w:asciiTheme="majorHAnsi" w:hAnsiTheme="majorHAnsi" w:cstheme="majorHAnsi"/>
        </w:rPr>
        <w:t xml:space="preserve"> variables have been converted correctly would be too time consuming and beyond the scope of this project. </w:t>
      </w:r>
      <w:r>
        <w:rPr>
          <w:rFonts w:asciiTheme="majorHAnsi" w:hAnsiTheme="majorHAnsi" w:cstheme="majorHAnsi"/>
        </w:rPr>
        <w:t xml:space="preserve">No </w:t>
      </w:r>
      <w:r w:rsidR="00AD3C4A">
        <w:rPr>
          <w:rFonts w:asciiTheme="majorHAnsi" w:hAnsiTheme="majorHAnsi" w:cstheme="majorHAnsi"/>
        </w:rPr>
        <w:t xml:space="preserve">other </w:t>
      </w:r>
      <w:r>
        <w:rPr>
          <w:rFonts w:asciiTheme="majorHAnsi" w:hAnsiTheme="majorHAnsi" w:cstheme="majorHAnsi"/>
        </w:rPr>
        <w:t>problems were encountered in data acquisition.</w:t>
      </w:r>
    </w:p>
    <w:p w14:paraId="3C8C836F" w14:textId="44E2BDA9" w:rsidR="00AD3C4A" w:rsidRDefault="00AD3C4A" w:rsidP="00091BA6">
      <w:pPr>
        <w:pStyle w:val="NoSpacing"/>
        <w:rPr>
          <w:rFonts w:asciiTheme="majorHAnsi" w:hAnsiTheme="majorHAnsi" w:cstheme="majorHAnsi"/>
        </w:rPr>
      </w:pPr>
    </w:p>
    <w:p w14:paraId="04CBBE7A" w14:textId="279CC1C8" w:rsidR="0028435D" w:rsidRDefault="0028435D" w:rsidP="00091BA6">
      <w:pPr>
        <w:pStyle w:val="NoSpacing"/>
        <w:rPr>
          <w:rFonts w:asciiTheme="majorHAnsi" w:hAnsiTheme="majorHAnsi" w:cstheme="majorHAnsi"/>
        </w:rPr>
      </w:pPr>
    </w:p>
    <w:p w14:paraId="43C2DC3D" w14:textId="77777777" w:rsidR="00BF6E48" w:rsidRDefault="00BF6E48" w:rsidP="00091BA6">
      <w:pPr>
        <w:pStyle w:val="NoSpacing"/>
        <w:rPr>
          <w:rFonts w:asciiTheme="majorHAnsi" w:hAnsiTheme="majorHAnsi" w:cstheme="majorHAnsi"/>
        </w:rPr>
      </w:pPr>
    </w:p>
    <w:p w14:paraId="0A68AF42" w14:textId="67EE53D6" w:rsidR="00091BA6" w:rsidRDefault="004917E9" w:rsidP="00091BA6">
      <w:pPr>
        <w:pStyle w:val="NoSpacing"/>
        <w:numPr>
          <w:ilvl w:val="1"/>
          <w:numId w:val="1"/>
        </w:numPr>
        <w:rPr>
          <w:rFonts w:asciiTheme="majorHAnsi" w:hAnsiTheme="majorHAnsi" w:cstheme="majorHAnsi"/>
        </w:rPr>
      </w:pPr>
      <w:r>
        <w:rPr>
          <w:rFonts w:asciiTheme="majorHAnsi" w:hAnsiTheme="majorHAnsi" w:cstheme="majorHAnsi"/>
        </w:rPr>
        <w:lastRenderedPageBreak/>
        <w:t>Data Description</w:t>
      </w:r>
    </w:p>
    <w:p w14:paraId="4D3757FF" w14:textId="1D4A9870" w:rsidR="00091BA6" w:rsidRDefault="00091BA6" w:rsidP="00091BA6">
      <w:pPr>
        <w:pStyle w:val="NoSpacing"/>
        <w:rPr>
          <w:rFonts w:asciiTheme="majorHAnsi" w:hAnsiTheme="majorHAnsi" w:cstheme="majorHAnsi"/>
        </w:rPr>
      </w:pPr>
    </w:p>
    <w:p w14:paraId="5947F0C6" w14:textId="1515F2B6" w:rsidR="00AD0C20" w:rsidRDefault="005111F9" w:rsidP="00091BA6">
      <w:pPr>
        <w:pStyle w:val="NoSpacing"/>
        <w:rPr>
          <w:rFonts w:asciiTheme="majorHAnsi" w:hAnsiTheme="majorHAnsi" w:cstheme="majorHAnsi"/>
        </w:rPr>
      </w:pPr>
      <w:r>
        <w:rPr>
          <w:rFonts w:asciiTheme="majorHAnsi" w:hAnsiTheme="majorHAnsi" w:cstheme="majorHAnsi"/>
        </w:rPr>
        <w:t>The</w:t>
      </w:r>
      <w:r w:rsidR="00702CAA">
        <w:rPr>
          <w:rFonts w:asciiTheme="majorHAnsi" w:hAnsiTheme="majorHAnsi" w:cstheme="majorHAnsi"/>
        </w:rPr>
        <w:t xml:space="preserve"> dataset is in CSV-format and consists of 330 columns and 441</w:t>
      </w:r>
      <w:r w:rsidR="00BC3F94">
        <w:rPr>
          <w:rFonts w:asciiTheme="majorHAnsi" w:hAnsiTheme="majorHAnsi" w:cstheme="majorHAnsi"/>
        </w:rPr>
        <w:t>,</w:t>
      </w:r>
      <w:r w:rsidR="00702CAA">
        <w:rPr>
          <w:rFonts w:asciiTheme="majorHAnsi" w:hAnsiTheme="majorHAnsi" w:cstheme="majorHAnsi"/>
        </w:rPr>
        <w:t xml:space="preserve">456 entries. </w:t>
      </w:r>
      <w:r w:rsidR="00BC3F94">
        <w:rPr>
          <w:rFonts w:asciiTheme="majorHAnsi" w:hAnsiTheme="majorHAnsi" w:cstheme="majorHAnsi"/>
        </w:rPr>
        <w:t xml:space="preserve">Every entry represents one respondent and </w:t>
      </w:r>
      <w:r w:rsidR="00BC3F94" w:rsidRPr="00BC3F94">
        <w:rPr>
          <w:rFonts w:asciiTheme="majorHAnsi" w:hAnsiTheme="majorHAnsi" w:cstheme="majorHAnsi"/>
        </w:rPr>
        <w:t>375,059</w:t>
      </w:r>
      <w:r w:rsidR="00BC3F94">
        <w:rPr>
          <w:rFonts w:asciiTheme="majorHAnsi" w:hAnsiTheme="majorHAnsi" w:cstheme="majorHAnsi"/>
        </w:rPr>
        <w:t xml:space="preserve"> (85%) of them have completed the interview. </w:t>
      </w:r>
      <w:proofErr w:type="gramStart"/>
      <w:r w:rsidR="00284F46">
        <w:rPr>
          <w:rFonts w:asciiTheme="majorHAnsi" w:hAnsiTheme="majorHAnsi" w:cstheme="majorHAnsi"/>
        </w:rPr>
        <w:t>The majority of</w:t>
      </w:r>
      <w:proofErr w:type="gramEnd"/>
      <w:r w:rsidR="00284F46">
        <w:rPr>
          <w:rFonts w:asciiTheme="majorHAnsi" w:hAnsiTheme="majorHAnsi" w:cstheme="majorHAnsi"/>
        </w:rPr>
        <w:t xml:space="preserve"> the columns has integer values</w:t>
      </w:r>
      <w:r w:rsidR="002530DE">
        <w:rPr>
          <w:rFonts w:asciiTheme="majorHAnsi" w:hAnsiTheme="majorHAnsi" w:cstheme="majorHAnsi"/>
        </w:rPr>
        <w:t xml:space="preserve"> and the remaining seven are character values. </w:t>
      </w:r>
      <w:r w:rsidR="008672E9">
        <w:rPr>
          <w:rFonts w:asciiTheme="majorHAnsi" w:hAnsiTheme="majorHAnsi" w:cstheme="majorHAnsi"/>
        </w:rPr>
        <w:t>Most of the integer columns represent coded data and are therefore either ordinal or nominal data, but there are also a few interval and ratio variables such as weight,</w:t>
      </w:r>
      <w:r w:rsidR="00BC3F94">
        <w:rPr>
          <w:rFonts w:asciiTheme="majorHAnsi" w:hAnsiTheme="majorHAnsi" w:cstheme="majorHAnsi"/>
        </w:rPr>
        <w:t xml:space="preserve"> height, and</w:t>
      </w:r>
      <w:r w:rsidR="008672E9">
        <w:rPr>
          <w:rFonts w:asciiTheme="majorHAnsi" w:hAnsiTheme="majorHAnsi" w:cstheme="majorHAnsi"/>
        </w:rPr>
        <w:t xml:space="preserve"> number of children</w:t>
      </w:r>
      <w:r w:rsidR="00BC3F94">
        <w:rPr>
          <w:rFonts w:asciiTheme="majorHAnsi" w:hAnsiTheme="majorHAnsi" w:cstheme="majorHAnsi"/>
        </w:rPr>
        <w:t xml:space="preserve">. </w:t>
      </w:r>
      <w:r w:rsidR="00AD0C20">
        <w:rPr>
          <w:rFonts w:asciiTheme="majorHAnsi" w:hAnsiTheme="majorHAnsi" w:cstheme="majorHAnsi"/>
        </w:rPr>
        <w:t>Four of the variables that have character values, hold information about the date of the interview and could easily be transformed into integer values. The remaining three</w:t>
      </w:r>
      <w:r w:rsidR="00D96D2B">
        <w:rPr>
          <w:rFonts w:asciiTheme="majorHAnsi" w:hAnsiTheme="majorHAnsi" w:cstheme="majorHAnsi"/>
        </w:rPr>
        <w:t xml:space="preserve"> character</w:t>
      </w:r>
      <w:r w:rsidR="00AD0C20">
        <w:rPr>
          <w:rFonts w:asciiTheme="majorHAnsi" w:hAnsiTheme="majorHAnsi" w:cstheme="majorHAnsi"/>
        </w:rPr>
        <w:t xml:space="preserve"> </w:t>
      </w:r>
      <w:r w:rsidR="00D96D2B">
        <w:rPr>
          <w:rFonts w:asciiTheme="majorHAnsi" w:hAnsiTheme="majorHAnsi" w:cstheme="majorHAnsi"/>
        </w:rPr>
        <w:t>variables have ordinal values.</w:t>
      </w:r>
    </w:p>
    <w:p w14:paraId="48D84D0F" w14:textId="0C720C2C" w:rsidR="005111F9" w:rsidRDefault="00D96D2B" w:rsidP="00091BA6">
      <w:pPr>
        <w:pStyle w:val="NoSpacing"/>
        <w:rPr>
          <w:rFonts w:asciiTheme="majorHAnsi" w:hAnsiTheme="majorHAnsi" w:cstheme="majorHAnsi"/>
        </w:rPr>
      </w:pPr>
      <w:r>
        <w:rPr>
          <w:rFonts w:asciiTheme="majorHAnsi" w:hAnsiTheme="majorHAnsi" w:cstheme="majorHAnsi"/>
        </w:rPr>
        <w:t xml:space="preserve">For further description of the dataset, </w:t>
      </w:r>
      <w:r w:rsidR="00817345">
        <w:rPr>
          <w:rFonts w:asciiTheme="majorHAnsi" w:hAnsiTheme="majorHAnsi" w:cstheme="majorHAnsi"/>
        </w:rPr>
        <w:t>the codebook published by the CDC can be consulted</w:t>
      </w:r>
      <w:sdt>
        <w:sdtPr>
          <w:rPr>
            <w:rFonts w:asciiTheme="majorHAnsi" w:hAnsiTheme="majorHAnsi" w:cstheme="majorHAnsi"/>
            <w:color w:val="000000"/>
            <w:vertAlign w:val="superscript"/>
          </w:rPr>
          <w:tag w:val="MENDELEY_CITATION_v3_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"/>
          <w:id w:val="823789083"/>
          <w:placeholder>
            <w:docPart w:val="DefaultPlaceholder_-1854013440"/>
          </w:placeholder>
        </w:sdtPr>
        <w:sdtEndPr/>
        <w:sdtContent>
          <w:r w:rsidR="00DB0F1E" w:rsidRPr="00DB0F1E">
            <w:rPr>
              <w:rFonts w:asciiTheme="majorHAnsi" w:hAnsiTheme="majorHAnsi" w:cstheme="majorHAnsi"/>
              <w:color w:val="000000"/>
              <w:vertAlign w:val="superscript"/>
            </w:rPr>
            <w:t>17</w:t>
          </w:r>
        </w:sdtContent>
      </w:sdt>
      <w:r w:rsidR="001012EC">
        <w:rPr>
          <w:rFonts w:asciiTheme="majorHAnsi" w:hAnsiTheme="majorHAnsi" w:cstheme="majorHAnsi"/>
        </w:rPr>
        <w:t>.</w:t>
      </w:r>
      <w:r w:rsidR="00485219">
        <w:rPr>
          <w:rFonts w:asciiTheme="majorHAnsi" w:hAnsiTheme="majorHAnsi" w:cstheme="majorHAnsi"/>
        </w:rPr>
        <w:t xml:space="preserve"> This file is included in the repository.</w:t>
      </w:r>
    </w:p>
    <w:p w14:paraId="6E0DCFF8" w14:textId="77777777" w:rsidR="00AD3C4A" w:rsidRDefault="00AD3C4A" w:rsidP="00091BA6">
      <w:pPr>
        <w:pStyle w:val="NoSpacing"/>
        <w:rPr>
          <w:rFonts w:asciiTheme="majorHAnsi" w:hAnsiTheme="majorHAnsi" w:cstheme="majorHAnsi"/>
        </w:rPr>
      </w:pPr>
    </w:p>
    <w:p w14:paraId="48ABDF84" w14:textId="4CDE8B68" w:rsidR="00091BA6" w:rsidRDefault="00091BA6" w:rsidP="00091BA6">
      <w:pPr>
        <w:pStyle w:val="NoSpacing"/>
        <w:numPr>
          <w:ilvl w:val="1"/>
          <w:numId w:val="1"/>
        </w:numPr>
        <w:rPr>
          <w:rFonts w:asciiTheme="majorHAnsi" w:hAnsiTheme="majorHAnsi" w:cstheme="majorHAnsi"/>
        </w:rPr>
      </w:pPr>
      <w:r>
        <w:rPr>
          <w:rFonts w:asciiTheme="majorHAnsi" w:hAnsiTheme="majorHAnsi" w:cstheme="majorHAnsi"/>
        </w:rPr>
        <w:t>Data</w:t>
      </w:r>
      <w:r w:rsidR="004917E9">
        <w:rPr>
          <w:rFonts w:asciiTheme="majorHAnsi" w:hAnsiTheme="majorHAnsi" w:cstheme="majorHAnsi"/>
        </w:rPr>
        <w:t xml:space="preserve"> Exploration</w:t>
      </w:r>
    </w:p>
    <w:p w14:paraId="4472B5B8" w14:textId="61BC29F1" w:rsidR="00471866" w:rsidRDefault="00471866" w:rsidP="00091BA6">
      <w:pPr>
        <w:pStyle w:val="NoSpacing"/>
        <w:rPr>
          <w:rFonts w:asciiTheme="majorHAnsi" w:hAnsiTheme="majorHAnsi" w:cstheme="majorHAnsi"/>
        </w:rPr>
      </w:pPr>
    </w:p>
    <w:p w14:paraId="7ACA4A51" w14:textId="01BCBD9B" w:rsidR="005551CE" w:rsidRDefault="00471866" w:rsidP="00091BA6">
      <w:pPr>
        <w:pStyle w:val="NoSpacing"/>
        <w:rPr>
          <w:rFonts w:asciiTheme="majorHAnsi" w:hAnsiTheme="majorHAnsi" w:cstheme="majorHAnsi"/>
        </w:rPr>
      </w:pPr>
      <w:r>
        <w:rPr>
          <w:rFonts w:asciiTheme="majorHAnsi" w:hAnsiTheme="majorHAnsi" w:cstheme="majorHAnsi"/>
        </w:rPr>
        <w:t xml:space="preserve">Some initial data exploration was done </w:t>
      </w:r>
      <w:proofErr w:type="gramStart"/>
      <w:r>
        <w:rPr>
          <w:rFonts w:asciiTheme="majorHAnsi" w:hAnsiTheme="majorHAnsi" w:cstheme="majorHAnsi"/>
        </w:rPr>
        <w:t>in order to</w:t>
      </w:r>
      <w:proofErr w:type="gramEnd"/>
      <w:r>
        <w:rPr>
          <w:rFonts w:asciiTheme="majorHAnsi" w:hAnsiTheme="majorHAnsi" w:cstheme="majorHAnsi"/>
        </w:rPr>
        <w:t xml:space="preserve"> make a data selection, but d</w:t>
      </w:r>
      <w:r w:rsidR="00D54C45">
        <w:rPr>
          <w:rFonts w:asciiTheme="majorHAnsi" w:hAnsiTheme="majorHAnsi" w:cstheme="majorHAnsi"/>
        </w:rPr>
        <w:t xml:space="preserve">ue to the size of the dataset and the time constraints, </w:t>
      </w:r>
      <w:r w:rsidR="00F81C9A">
        <w:rPr>
          <w:rFonts w:asciiTheme="majorHAnsi" w:hAnsiTheme="majorHAnsi" w:cstheme="majorHAnsi"/>
        </w:rPr>
        <w:t xml:space="preserve">data exploration was </w:t>
      </w:r>
      <w:r w:rsidR="005551CE">
        <w:rPr>
          <w:rFonts w:asciiTheme="majorHAnsi" w:hAnsiTheme="majorHAnsi" w:cstheme="majorHAnsi"/>
        </w:rPr>
        <w:t>mostly</w:t>
      </w:r>
      <w:r w:rsidR="00F81C9A">
        <w:rPr>
          <w:rFonts w:asciiTheme="majorHAnsi" w:hAnsiTheme="majorHAnsi" w:cstheme="majorHAnsi"/>
        </w:rPr>
        <w:t xml:space="preserve"> performed after selection</w:t>
      </w:r>
      <w:r>
        <w:rPr>
          <w:rFonts w:asciiTheme="majorHAnsi" w:hAnsiTheme="majorHAnsi" w:cstheme="majorHAnsi"/>
        </w:rPr>
        <w:t xml:space="preserve"> (</w:t>
      </w:r>
      <w:r w:rsidR="00F81C9A">
        <w:rPr>
          <w:rFonts w:asciiTheme="majorHAnsi" w:hAnsiTheme="majorHAnsi" w:cstheme="majorHAnsi"/>
        </w:rPr>
        <w:t>which is describe below in section 3.1 Data Selection</w:t>
      </w:r>
      <w:r>
        <w:rPr>
          <w:rFonts w:asciiTheme="majorHAnsi" w:hAnsiTheme="majorHAnsi" w:cstheme="majorHAnsi"/>
        </w:rPr>
        <w:t xml:space="preserve">). This </w:t>
      </w:r>
      <w:r w:rsidR="002F4C3D">
        <w:rPr>
          <w:rFonts w:asciiTheme="majorHAnsi" w:hAnsiTheme="majorHAnsi" w:cstheme="majorHAnsi"/>
        </w:rPr>
        <w:t xml:space="preserve">was </w:t>
      </w:r>
      <w:r>
        <w:rPr>
          <w:rFonts w:asciiTheme="majorHAnsi" w:hAnsiTheme="majorHAnsi" w:cstheme="majorHAnsi"/>
        </w:rPr>
        <w:t xml:space="preserve">done </w:t>
      </w:r>
      <w:r w:rsidR="002F4C3D">
        <w:rPr>
          <w:rFonts w:asciiTheme="majorHAnsi" w:hAnsiTheme="majorHAnsi" w:cstheme="majorHAnsi"/>
        </w:rPr>
        <w:t>b</w:t>
      </w:r>
      <w:r>
        <w:rPr>
          <w:rFonts w:asciiTheme="majorHAnsi" w:hAnsiTheme="majorHAnsi" w:cstheme="majorHAnsi"/>
        </w:rPr>
        <w:t>y visually inspecting the data, creating figures such as histograms and scatter</w:t>
      </w:r>
      <w:r w:rsidR="00141C68">
        <w:rPr>
          <w:rFonts w:asciiTheme="majorHAnsi" w:hAnsiTheme="majorHAnsi" w:cstheme="majorHAnsi"/>
        </w:rPr>
        <w:t xml:space="preserve"> plots and using functions to examine the individual values of variables. During the initial data exploration, it became clear that there was a large </w:t>
      </w:r>
      <w:r w:rsidR="002F4C3D">
        <w:rPr>
          <w:rFonts w:asciiTheme="majorHAnsi" w:hAnsiTheme="majorHAnsi" w:cstheme="majorHAnsi"/>
        </w:rPr>
        <w:t>percentage</w:t>
      </w:r>
      <w:r w:rsidR="00141C68">
        <w:rPr>
          <w:rFonts w:asciiTheme="majorHAnsi" w:hAnsiTheme="majorHAnsi" w:cstheme="majorHAnsi"/>
        </w:rPr>
        <w:t xml:space="preserve"> of missing values. </w:t>
      </w:r>
      <w:r w:rsidR="00EF6D0C">
        <w:rPr>
          <w:rFonts w:asciiTheme="majorHAnsi" w:hAnsiTheme="majorHAnsi" w:cstheme="majorHAnsi"/>
        </w:rPr>
        <w:t>While this</w:t>
      </w:r>
      <w:r w:rsidR="002F4C3D">
        <w:rPr>
          <w:rFonts w:asciiTheme="majorHAnsi" w:hAnsiTheme="majorHAnsi" w:cstheme="majorHAnsi"/>
        </w:rPr>
        <w:t xml:space="preserve"> seemed at odds with the fact that </w:t>
      </w:r>
      <w:r w:rsidR="002F4C3D" w:rsidRPr="002F4C3D">
        <w:rPr>
          <w:rFonts w:asciiTheme="majorHAnsi" w:hAnsiTheme="majorHAnsi" w:cstheme="majorHAnsi"/>
        </w:rPr>
        <w:t>8</w:t>
      </w:r>
      <w:r w:rsidR="002F4C3D">
        <w:rPr>
          <w:rFonts w:asciiTheme="majorHAnsi" w:hAnsiTheme="majorHAnsi" w:cstheme="majorHAnsi"/>
        </w:rPr>
        <w:t>5</w:t>
      </w:r>
      <w:r w:rsidR="00EF6D0C">
        <w:rPr>
          <w:rFonts w:asciiTheme="majorHAnsi" w:hAnsiTheme="majorHAnsi" w:cstheme="majorHAnsi"/>
        </w:rPr>
        <w:t>% of respondents had completed their interview, t</w:t>
      </w:r>
      <w:r w:rsidR="00141C68">
        <w:rPr>
          <w:rFonts w:asciiTheme="majorHAnsi" w:hAnsiTheme="majorHAnsi" w:cstheme="majorHAnsi"/>
        </w:rPr>
        <w:t xml:space="preserve">his is </w:t>
      </w:r>
      <w:r w:rsidR="00EF6D0C">
        <w:rPr>
          <w:rFonts w:asciiTheme="majorHAnsi" w:hAnsiTheme="majorHAnsi" w:cstheme="majorHAnsi"/>
        </w:rPr>
        <w:t>because</w:t>
      </w:r>
      <w:r w:rsidR="00141C68">
        <w:rPr>
          <w:rFonts w:asciiTheme="majorHAnsi" w:hAnsiTheme="majorHAnsi" w:cstheme="majorHAnsi"/>
        </w:rPr>
        <w:t xml:space="preserve"> the BRFSS interview consists of both core modules, which are included in every interview across different states, in addition to more specific modules that are included in certain states but not in others. </w:t>
      </w:r>
      <w:r w:rsidR="002F4C3D">
        <w:rPr>
          <w:rFonts w:asciiTheme="majorHAnsi" w:hAnsiTheme="majorHAnsi" w:cstheme="majorHAnsi"/>
        </w:rPr>
        <w:t>After the data selection, every variable was inspected to ensure good data quality. This is described further in section 3.2 Data Cleaning.</w:t>
      </w:r>
    </w:p>
    <w:p w14:paraId="2E12240F" w14:textId="08FE122B" w:rsidR="001454E0" w:rsidRDefault="001454E0" w:rsidP="00A2344C">
      <w:pPr>
        <w:pStyle w:val="NoSpacing"/>
        <w:rPr>
          <w:rFonts w:ascii="Times New Roman" w:hAnsi="Times New Roman" w:cs="Times New Roman"/>
        </w:rPr>
      </w:pPr>
    </w:p>
    <w:p w14:paraId="49FBE64F" w14:textId="4B349B9F" w:rsidR="001454E0" w:rsidRPr="00AE66AE" w:rsidRDefault="001454E0" w:rsidP="00AE66AE">
      <w:pPr>
        <w:pStyle w:val="NoSpacing"/>
        <w:numPr>
          <w:ilvl w:val="0"/>
          <w:numId w:val="1"/>
        </w:numPr>
        <w:rPr>
          <w:rFonts w:ascii="Times New Roman" w:hAnsi="Times New Roman" w:cs="Times New Roman"/>
        </w:rPr>
      </w:pPr>
      <w:r w:rsidRPr="001454E0">
        <w:rPr>
          <w:rFonts w:asciiTheme="majorHAnsi" w:hAnsiTheme="majorHAnsi" w:cstheme="majorHAnsi"/>
          <w:b/>
          <w:bCs/>
        </w:rPr>
        <w:t>Data Preparation</w:t>
      </w:r>
    </w:p>
    <w:p w14:paraId="2B829255" w14:textId="77777777" w:rsidR="00AE66AE" w:rsidRPr="00AE66AE" w:rsidRDefault="00AE66AE" w:rsidP="00AE66AE">
      <w:pPr>
        <w:pStyle w:val="NoSpacing"/>
        <w:rPr>
          <w:rFonts w:ascii="Times New Roman" w:hAnsi="Times New Roman" w:cs="Times New Roman"/>
        </w:rPr>
      </w:pPr>
    </w:p>
    <w:p w14:paraId="2557FDBC" w14:textId="70EE24B2" w:rsidR="00417066" w:rsidRDefault="002F4C3D" w:rsidP="00417066">
      <w:pPr>
        <w:pStyle w:val="NoSpacing"/>
        <w:numPr>
          <w:ilvl w:val="1"/>
          <w:numId w:val="1"/>
        </w:numPr>
        <w:rPr>
          <w:rFonts w:asciiTheme="majorHAnsi" w:hAnsiTheme="majorHAnsi" w:cstheme="majorHAnsi"/>
        </w:rPr>
      </w:pPr>
      <w:r>
        <w:rPr>
          <w:rFonts w:asciiTheme="majorHAnsi" w:hAnsiTheme="majorHAnsi" w:cstheme="majorHAnsi"/>
        </w:rPr>
        <w:t>Data Selection</w:t>
      </w:r>
    </w:p>
    <w:p w14:paraId="38FF1EEF" w14:textId="2E528700" w:rsidR="00417066" w:rsidRDefault="00417066" w:rsidP="00417066">
      <w:pPr>
        <w:pStyle w:val="NoSpacing"/>
        <w:rPr>
          <w:rFonts w:asciiTheme="majorHAnsi" w:hAnsiTheme="majorHAnsi" w:cstheme="majorHAnsi"/>
        </w:rPr>
      </w:pPr>
    </w:p>
    <w:p w14:paraId="060CBA1E" w14:textId="2CE40CBE" w:rsidR="000657AA" w:rsidRDefault="00417066" w:rsidP="00417066">
      <w:pPr>
        <w:pStyle w:val="NoSpacing"/>
        <w:rPr>
          <w:rFonts w:asciiTheme="majorHAnsi" w:hAnsiTheme="majorHAnsi" w:cstheme="majorHAnsi"/>
        </w:rPr>
      </w:pPr>
      <w:r>
        <w:rPr>
          <w:rFonts w:asciiTheme="majorHAnsi" w:hAnsiTheme="majorHAnsi" w:cstheme="majorHAnsi"/>
        </w:rPr>
        <w:t xml:space="preserve">The first step in the data preparation was to select the data </w:t>
      </w:r>
      <w:r w:rsidR="000657AA">
        <w:rPr>
          <w:rFonts w:asciiTheme="majorHAnsi" w:hAnsiTheme="majorHAnsi" w:cstheme="majorHAnsi"/>
        </w:rPr>
        <w:t>that would be used to build the model</w:t>
      </w:r>
      <w:r>
        <w:rPr>
          <w:rFonts w:asciiTheme="majorHAnsi" w:hAnsiTheme="majorHAnsi" w:cstheme="majorHAnsi"/>
        </w:rPr>
        <w:t xml:space="preserve">. Decisions within this process were made based on the </w:t>
      </w:r>
      <w:r w:rsidR="000657AA">
        <w:rPr>
          <w:rFonts w:asciiTheme="majorHAnsi" w:hAnsiTheme="majorHAnsi" w:cstheme="majorHAnsi"/>
        </w:rPr>
        <w:t xml:space="preserve">relevance of the variables </w:t>
      </w:r>
      <w:r>
        <w:rPr>
          <w:rFonts w:asciiTheme="majorHAnsi" w:hAnsiTheme="majorHAnsi" w:cstheme="majorHAnsi"/>
        </w:rPr>
        <w:t>to the research question and</w:t>
      </w:r>
      <w:r w:rsidR="000831DF">
        <w:rPr>
          <w:rFonts w:asciiTheme="majorHAnsi" w:hAnsiTheme="majorHAnsi" w:cstheme="majorHAnsi"/>
        </w:rPr>
        <w:t xml:space="preserve"> </w:t>
      </w:r>
      <w:r w:rsidR="000657AA">
        <w:rPr>
          <w:rFonts w:asciiTheme="majorHAnsi" w:hAnsiTheme="majorHAnsi" w:cstheme="majorHAnsi"/>
        </w:rPr>
        <w:t xml:space="preserve">on </w:t>
      </w:r>
      <w:r w:rsidR="000831DF">
        <w:rPr>
          <w:rFonts w:asciiTheme="majorHAnsi" w:hAnsiTheme="majorHAnsi" w:cstheme="majorHAnsi"/>
        </w:rPr>
        <w:t>the</w:t>
      </w:r>
      <w:r>
        <w:rPr>
          <w:rFonts w:asciiTheme="majorHAnsi" w:hAnsiTheme="majorHAnsi" w:cstheme="majorHAnsi"/>
        </w:rPr>
        <w:t xml:space="preserve"> data quality.</w:t>
      </w:r>
      <w:r w:rsidRPr="00153CFB">
        <w:rPr>
          <w:rFonts w:asciiTheme="majorHAnsi" w:hAnsiTheme="majorHAnsi" w:cstheme="majorHAnsi"/>
        </w:rPr>
        <w:t xml:space="preserve"> </w:t>
      </w:r>
      <w:r>
        <w:rPr>
          <w:rFonts w:asciiTheme="majorHAnsi" w:hAnsiTheme="majorHAnsi" w:cstheme="majorHAnsi"/>
        </w:rPr>
        <w:t xml:space="preserve">From the 330 variables and </w:t>
      </w:r>
      <w:r w:rsidRPr="00153CFB">
        <w:rPr>
          <w:rFonts w:asciiTheme="majorHAnsi" w:hAnsiTheme="majorHAnsi" w:cstheme="majorHAnsi"/>
        </w:rPr>
        <w:t>441</w:t>
      </w:r>
      <w:r w:rsidR="00CB0186">
        <w:rPr>
          <w:rFonts w:asciiTheme="majorHAnsi" w:hAnsiTheme="majorHAnsi" w:cstheme="majorHAnsi"/>
        </w:rPr>
        <w:t>.</w:t>
      </w:r>
      <w:r w:rsidRPr="00153CFB">
        <w:rPr>
          <w:rFonts w:asciiTheme="majorHAnsi" w:hAnsiTheme="majorHAnsi" w:cstheme="majorHAnsi"/>
        </w:rPr>
        <w:t>456</w:t>
      </w:r>
      <w:r>
        <w:rPr>
          <w:rFonts w:asciiTheme="majorHAnsi" w:hAnsiTheme="majorHAnsi" w:cstheme="majorHAnsi"/>
        </w:rPr>
        <w:t xml:space="preserve"> records a subset was made consisting of 64 variables and </w:t>
      </w:r>
      <w:r w:rsidR="008120B5">
        <w:rPr>
          <w:rFonts w:asciiTheme="majorHAnsi" w:hAnsiTheme="majorHAnsi" w:cstheme="majorHAnsi"/>
        </w:rPr>
        <w:t>5957</w:t>
      </w:r>
      <w:r w:rsidRPr="003036CA">
        <w:rPr>
          <w:rFonts w:asciiTheme="majorHAnsi" w:hAnsiTheme="majorHAnsi" w:cstheme="majorHAnsi"/>
        </w:rPr>
        <w:t xml:space="preserve"> </w:t>
      </w:r>
      <w:r>
        <w:rPr>
          <w:rFonts w:asciiTheme="majorHAnsi" w:hAnsiTheme="majorHAnsi" w:cstheme="majorHAnsi"/>
        </w:rPr>
        <w:t>records. In the following section, this process will be described in more detail.</w:t>
      </w:r>
    </w:p>
    <w:p w14:paraId="1A594CF7" w14:textId="2EF081BD" w:rsidR="000831DF" w:rsidRDefault="00417066" w:rsidP="009E4C8F">
      <w:pPr>
        <w:pStyle w:val="NoSpacing"/>
        <w:ind w:firstLine="720"/>
        <w:rPr>
          <w:rFonts w:asciiTheme="majorHAnsi" w:hAnsiTheme="majorHAnsi" w:cstheme="majorHAnsi"/>
        </w:rPr>
      </w:pPr>
      <w:r>
        <w:rPr>
          <w:rFonts w:asciiTheme="majorHAnsi" w:hAnsiTheme="majorHAnsi" w:cstheme="majorHAnsi"/>
        </w:rPr>
        <w:t xml:space="preserve">Firstly, the BRFSS interview is not the same in every state. </w:t>
      </w:r>
      <w:r w:rsidR="00141C68">
        <w:rPr>
          <w:rFonts w:asciiTheme="majorHAnsi" w:hAnsiTheme="majorHAnsi" w:cstheme="majorHAnsi"/>
        </w:rPr>
        <w:t>As is mentioned in the previous section, the</w:t>
      </w:r>
      <w:r w:rsidR="005C0782">
        <w:rPr>
          <w:rFonts w:asciiTheme="majorHAnsi" w:hAnsiTheme="majorHAnsi" w:cstheme="majorHAnsi"/>
        </w:rPr>
        <w:t>re are certain</w:t>
      </w:r>
      <w:r w:rsidR="00141C68">
        <w:rPr>
          <w:rFonts w:asciiTheme="majorHAnsi" w:hAnsiTheme="majorHAnsi" w:cstheme="majorHAnsi"/>
        </w:rPr>
        <w:t xml:space="preserve"> core modules, which are included in every interview,</w:t>
      </w:r>
      <w:r>
        <w:rPr>
          <w:rFonts w:asciiTheme="majorHAnsi" w:hAnsiTheme="majorHAnsi" w:cstheme="majorHAnsi"/>
        </w:rPr>
        <w:t xml:space="preserve"> in addition to more specific modules that are included in certain states but not in others. One of these modules is the ‘Anxiety and Depression’ module which consists of questions such as: ‘</w:t>
      </w:r>
      <w:r w:rsidRPr="00CD7D73">
        <w:rPr>
          <w:rFonts w:asciiTheme="majorHAnsi" w:hAnsiTheme="majorHAnsi" w:cstheme="majorHAnsi"/>
        </w:rPr>
        <w:t>Over the last 2 weeks, how many days have you had little interest or pleasure in doing things?</w:t>
      </w:r>
      <w:r>
        <w:rPr>
          <w:rFonts w:asciiTheme="majorHAnsi" w:hAnsiTheme="majorHAnsi" w:cstheme="majorHAnsi"/>
        </w:rPr>
        <w:t xml:space="preserve">’. As the goal of this project is to get a better understanding </w:t>
      </w:r>
      <w:r w:rsidR="000831DF">
        <w:rPr>
          <w:rFonts w:asciiTheme="majorHAnsi" w:hAnsiTheme="majorHAnsi" w:cstheme="majorHAnsi"/>
        </w:rPr>
        <w:t>of t</w:t>
      </w:r>
      <w:r>
        <w:rPr>
          <w:rFonts w:asciiTheme="majorHAnsi" w:hAnsiTheme="majorHAnsi" w:cstheme="majorHAnsi"/>
        </w:rPr>
        <w:t xml:space="preserve">he risk factors for poor mental health, the variables corresponding to this module were all included in the data selection. </w:t>
      </w:r>
      <w:r w:rsidR="000831DF">
        <w:rPr>
          <w:rFonts w:asciiTheme="majorHAnsi" w:hAnsiTheme="majorHAnsi" w:cstheme="majorHAnsi"/>
        </w:rPr>
        <w:t xml:space="preserve">This </w:t>
      </w:r>
      <w:proofErr w:type="gramStart"/>
      <w:r w:rsidR="000831DF">
        <w:rPr>
          <w:rFonts w:asciiTheme="majorHAnsi" w:hAnsiTheme="majorHAnsi" w:cstheme="majorHAnsi"/>
        </w:rPr>
        <w:t>particular module</w:t>
      </w:r>
      <w:proofErr w:type="gramEnd"/>
      <w:r w:rsidR="000831DF">
        <w:rPr>
          <w:rFonts w:asciiTheme="majorHAnsi" w:hAnsiTheme="majorHAnsi" w:cstheme="majorHAnsi"/>
        </w:rPr>
        <w:t xml:space="preserve"> was only included in the interviews conducted in the state of West Virginia. </w:t>
      </w:r>
      <w:r w:rsidR="00417276">
        <w:rPr>
          <w:rFonts w:asciiTheme="majorHAnsi" w:hAnsiTheme="majorHAnsi" w:cstheme="majorHAnsi"/>
        </w:rPr>
        <w:t xml:space="preserve">In total, there were </w:t>
      </w:r>
      <w:r w:rsidR="00417276" w:rsidRPr="00153CFB">
        <w:rPr>
          <w:rFonts w:asciiTheme="majorHAnsi" w:hAnsiTheme="majorHAnsi" w:cstheme="majorHAnsi"/>
        </w:rPr>
        <w:t>5,957</w:t>
      </w:r>
      <w:r w:rsidR="00417276">
        <w:rPr>
          <w:rFonts w:asciiTheme="majorHAnsi" w:hAnsiTheme="majorHAnsi" w:cstheme="majorHAnsi"/>
        </w:rPr>
        <w:t xml:space="preserve"> records obtained in this state and all records from other states were excluded as they did not contain the ‘Anxiety and Depression’ module</w:t>
      </w:r>
      <w:r>
        <w:rPr>
          <w:rFonts w:asciiTheme="majorHAnsi" w:hAnsiTheme="majorHAnsi" w:cstheme="majorHAnsi"/>
        </w:rPr>
        <w:t xml:space="preserve">. This decision prompted the removal of the ‘State’ variable as well, as this became </w:t>
      </w:r>
      <w:r w:rsidR="00417276">
        <w:rPr>
          <w:rFonts w:asciiTheme="majorHAnsi" w:hAnsiTheme="majorHAnsi" w:cstheme="majorHAnsi"/>
        </w:rPr>
        <w:t>un</w:t>
      </w:r>
      <w:r>
        <w:rPr>
          <w:rFonts w:asciiTheme="majorHAnsi" w:hAnsiTheme="majorHAnsi" w:cstheme="majorHAnsi"/>
        </w:rPr>
        <w:t xml:space="preserve">informative. </w:t>
      </w:r>
    </w:p>
    <w:p w14:paraId="5FE1F5A2" w14:textId="2BED2AF2" w:rsidR="00CB0186" w:rsidRDefault="00417066" w:rsidP="005C0782">
      <w:pPr>
        <w:pStyle w:val="NoSpacing"/>
        <w:ind w:firstLine="720"/>
        <w:rPr>
          <w:rFonts w:asciiTheme="majorHAnsi" w:hAnsiTheme="majorHAnsi" w:cstheme="majorHAnsi"/>
        </w:rPr>
      </w:pPr>
      <w:proofErr w:type="gramStart"/>
      <w:r>
        <w:rPr>
          <w:rFonts w:asciiTheme="majorHAnsi" w:hAnsiTheme="majorHAnsi" w:cstheme="majorHAnsi"/>
        </w:rPr>
        <w:t>Following, there</w:t>
      </w:r>
      <w:proofErr w:type="gramEnd"/>
      <w:r>
        <w:rPr>
          <w:rFonts w:asciiTheme="majorHAnsi" w:hAnsiTheme="majorHAnsi" w:cstheme="majorHAnsi"/>
        </w:rPr>
        <w:t xml:space="preserve"> were 12 variables which only contained the value ‘HIDDEN’</w:t>
      </w:r>
      <w:r w:rsidR="000657AA">
        <w:rPr>
          <w:rFonts w:asciiTheme="majorHAnsi" w:hAnsiTheme="majorHAnsi" w:cstheme="majorHAnsi"/>
        </w:rPr>
        <w:t>. For different reasons</w:t>
      </w:r>
      <w:r>
        <w:rPr>
          <w:rFonts w:asciiTheme="majorHAnsi" w:hAnsiTheme="majorHAnsi" w:cstheme="majorHAnsi"/>
        </w:rPr>
        <w:t xml:space="preserve"> the data </w:t>
      </w:r>
      <w:r w:rsidR="000657AA">
        <w:rPr>
          <w:rFonts w:asciiTheme="majorHAnsi" w:hAnsiTheme="majorHAnsi" w:cstheme="majorHAnsi"/>
        </w:rPr>
        <w:t xml:space="preserve">within these columns </w:t>
      </w:r>
      <w:r>
        <w:rPr>
          <w:rFonts w:asciiTheme="majorHAnsi" w:hAnsiTheme="majorHAnsi" w:cstheme="majorHAnsi"/>
        </w:rPr>
        <w:t>was not displayed in the published dataset. These variables where all excluded, in addition to variables that were judged to hold little meaningful information regarding the data mining goal. Examples are variables regarding the date of the interview and questions such as ‘Is this the correct phone number?’. Variables with a high number of missing values were excluded for practical reasons. These variables were generally questions that belonged to specialized modules that were not assessed in West Virginia or follow-up questions such as ‘</w:t>
      </w:r>
      <w:r w:rsidRPr="0098050C">
        <w:rPr>
          <w:rFonts w:asciiTheme="majorHAnsi" w:hAnsiTheme="majorHAnsi" w:cstheme="majorHAnsi"/>
        </w:rPr>
        <w:t xml:space="preserve">Are you </w:t>
      </w:r>
      <w:r w:rsidRPr="0098050C">
        <w:rPr>
          <w:rFonts w:asciiTheme="majorHAnsi" w:hAnsiTheme="majorHAnsi" w:cstheme="majorHAnsi"/>
        </w:rPr>
        <w:lastRenderedPageBreak/>
        <w:t>currently taking medicine for your high blood pressure?</w:t>
      </w:r>
      <w:r>
        <w:rPr>
          <w:rFonts w:asciiTheme="majorHAnsi" w:hAnsiTheme="majorHAnsi" w:cstheme="majorHAnsi"/>
        </w:rPr>
        <w:t xml:space="preserve">’ following the question ‘Have you ever been told that you have high blood pressure?’.  Furthermore, there was </w:t>
      </w:r>
      <w:proofErr w:type="gramStart"/>
      <w:r>
        <w:rPr>
          <w:rFonts w:asciiTheme="majorHAnsi" w:hAnsiTheme="majorHAnsi" w:cstheme="majorHAnsi"/>
        </w:rPr>
        <w:t>a large number of</w:t>
      </w:r>
      <w:proofErr w:type="gramEnd"/>
      <w:r>
        <w:rPr>
          <w:rFonts w:asciiTheme="majorHAnsi" w:hAnsiTheme="majorHAnsi" w:cstheme="majorHAnsi"/>
        </w:rPr>
        <w:t xml:space="preserve"> calculated variables which held practically the same information as other variables in slightly different forms (‘Reported weight in pounds’ and ‘Reported weight in kilograms’). In such cases, the variable that was the most informative or practical was chosen and the others were excluded to avoid multicollinearity. </w:t>
      </w:r>
    </w:p>
    <w:p w14:paraId="65340D03" w14:textId="6B1832E7" w:rsidR="005A3563" w:rsidRDefault="00CB0186" w:rsidP="00124471">
      <w:pPr>
        <w:pStyle w:val="NoSpacing"/>
        <w:rPr>
          <w:rFonts w:asciiTheme="majorHAnsi" w:hAnsiTheme="majorHAnsi" w:cstheme="majorHAnsi"/>
        </w:rPr>
      </w:pPr>
      <w:r>
        <w:rPr>
          <w:rFonts w:asciiTheme="majorHAnsi" w:hAnsiTheme="majorHAnsi" w:cstheme="majorHAnsi"/>
        </w:rPr>
        <w:t>These steps collectively resulted in a large decrease in the data volume. While, this is often undesirable</w:t>
      </w:r>
      <w:r w:rsidR="00124471">
        <w:rPr>
          <w:rFonts w:asciiTheme="majorHAnsi" w:hAnsiTheme="majorHAnsi" w:cstheme="majorHAnsi"/>
        </w:rPr>
        <w:t>, in this case it</w:t>
      </w:r>
      <w:r>
        <w:rPr>
          <w:rFonts w:asciiTheme="majorHAnsi" w:hAnsiTheme="majorHAnsi" w:cstheme="majorHAnsi"/>
        </w:rPr>
        <w:t xml:space="preserve"> had the benefit of less technical constraints, as computing a model on the original dataset would have been very time consuming.</w:t>
      </w:r>
    </w:p>
    <w:p w14:paraId="2F11CC1D" w14:textId="1E5E3D97" w:rsidR="00417066" w:rsidRDefault="00417066" w:rsidP="008120B5">
      <w:pPr>
        <w:pStyle w:val="NoSpacing"/>
        <w:rPr>
          <w:rFonts w:asciiTheme="majorHAnsi" w:hAnsiTheme="majorHAnsi" w:cstheme="majorHAnsi"/>
        </w:rPr>
      </w:pPr>
    </w:p>
    <w:p w14:paraId="1F0CEE0D" w14:textId="3C11371F" w:rsidR="00417066" w:rsidRDefault="004A7E56" w:rsidP="00417066">
      <w:pPr>
        <w:pStyle w:val="NoSpacing"/>
        <w:numPr>
          <w:ilvl w:val="1"/>
          <w:numId w:val="1"/>
        </w:numPr>
        <w:rPr>
          <w:rFonts w:asciiTheme="majorHAnsi" w:hAnsiTheme="majorHAnsi" w:cstheme="majorHAnsi"/>
        </w:rPr>
      </w:pPr>
      <w:r w:rsidRPr="00417066">
        <w:rPr>
          <w:rFonts w:asciiTheme="majorHAnsi" w:hAnsiTheme="majorHAnsi" w:cstheme="majorHAnsi"/>
        </w:rPr>
        <w:t>Data</w:t>
      </w:r>
      <w:r w:rsidR="002F4C3D">
        <w:rPr>
          <w:rFonts w:asciiTheme="majorHAnsi" w:hAnsiTheme="majorHAnsi" w:cstheme="majorHAnsi"/>
        </w:rPr>
        <w:t xml:space="preserve"> Cleaning</w:t>
      </w:r>
    </w:p>
    <w:p w14:paraId="2BC2F7C3" w14:textId="2C49A3C2" w:rsidR="00417066" w:rsidRDefault="00417066" w:rsidP="00417066">
      <w:pPr>
        <w:pStyle w:val="NoSpacing"/>
        <w:rPr>
          <w:rFonts w:asciiTheme="majorHAnsi" w:hAnsiTheme="majorHAnsi" w:cstheme="majorHAnsi"/>
        </w:rPr>
      </w:pPr>
    </w:p>
    <w:p w14:paraId="7D755F1E" w14:textId="2228F104" w:rsidR="00124471" w:rsidRDefault="005A3563" w:rsidP="008120B5">
      <w:pPr>
        <w:pStyle w:val="NoSpacing"/>
        <w:rPr>
          <w:rFonts w:asciiTheme="majorHAnsi" w:hAnsiTheme="majorHAnsi" w:cstheme="majorHAnsi"/>
        </w:rPr>
      </w:pPr>
      <w:r>
        <w:rPr>
          <w:rFonts w:asciiTheme="majorHAnsi" w:hAnsiTheme="majorHAnsi" w:cstheme="majorHAnsi"/>
        </w:rPr>
        <w:t>To clean the dataset,</w:t>
      </w:r>
      <w:r w:rsidR="008120B5">
        <w:rPr>
          <w:rFonts w:asciiTheme="majorHAnsi" w:hAnsiTheme="majorHAnsi" w:cstheme="majorHAnsi"/>
        </w:rPr>
        <w:t xml:space="preserve"> the following factors were considered: missing data, duplicate data, outliers, structure issues. Firstly, all records with missing data were excluded. Instances containing values which code for ‘Refused’ or ‘Don’t know’ were excluded as well, because they were not informative in relation to the research question. This decision decreased the </w:t>
      </w:r>
      <w:r w:rsidR="008120B5" w:rsidRPr="00153CFB">
        <w:rPr>
          <w:rFonts w:asciiTheme="majorHAnsi" w:hAnsiTheme="majorHAnsi" w:cstheme="majorHAnsi"/>
        </w:rPr>
        <w:t>5,957</w:t>
      </w:r>
      <w:r w:rsidR="008120B5">
        <w:rPr>
          <w:rFonts w:asciiTheme="majorHAnsi" w:hAnsiTheme="majorHAnsi" w:cstheme="majorHAnsi"/>
        </w:rPr>
        <w:t xml:space="preserve"> records to </w:t>
      </w:r>
      <w:r w:rsidR="008120B5" w:rsidRPr="003036CA">
        <w:rPr>
          <w:rFonts w:asciiTheme="majorHAnsi" w:hAnsiTheme="majorHAnsi" w:cstheme="majorHAnsi"/>
        </w:rPr>
        <w:t>1766</w:t>
      </w:r>
      <w:r w:rsidR="008120B5">
        <w:rPr>
          <w:rFonts w:asciiTheme="majorHAnsi" w:hAnsiTheme="majorHAnsi" w:cstheme="majorHAnsi"/>
        </w:rPr>
        <w:t>. Instances of missing data were checked whether they could be reasonably imputed, however, upon inspection this was not expected to produce valid results. As the number of records was s</w:t>
      </w:r>
      <w:r w:rsidR="000657AA">
        <w:rPr>
          <w:rFonts w:asciiTheme="majorHAnsi" w:hAnsiTheme="majorHAnsi" w:cstheme="majorHAnsi"/>
        </w:rPr>
        <w:t>till s</w:t>
      </w:r>
      <w:r w:rsidR="008120B5">
        <w:rPr>
          <w:rFonts w:asciiTheme="majorHAnsi" w:hAnsiTheme="majorHAnsi" w:cstheme="majorHAnsi"/>
        </w:rPr>
        <w:t>ufficient for modelling, the decision was made to exclude all instances containing missing values</w:t>
      </w:r>
      <w:r w:rsidR="00CB0186">
        <w:rPr>
          <w:rFonts w:asciiTheme="majorHAnsi" w:hAnsiTheme="majorHAnsi" w:cstheme="majorHAnsi"/>
        </w:rPr>
        <w:t xml:space="preserve"> and to not attempt imputing any</w:t>
      </w:r>
      <w:r w:rsidR="008120B5">
        <w:rPr>
          <w:rFonts w:asciiTheme="majorHAnsi" w:hAnsiTheme="majorHAnsi" w:cstheme="majorHAnsi"/>
        </w:rPr>
        <w:t xml:space="preserve">. </w:t>
      </w:r>
      <w:r w:rsidR="00124471">
        <w:rPr>
          <w:rFonts w:asciiTheme="majorHAnsi" w:hAnsiTheme="majorHAnsi" w:cstheme="majorHAnsi"/>
        </w:rPr>
        <w:t xml:space="preserve">In addition, the data was checked for duplicate instances but there appeared not to be any. </w:t>
      </w:r>
    </w:p>
    <w:p w14:paraId="02B679A9" w14:textId="066F972D" w:rsidR="006806EF" w:rsidRDefault="008C3B41" w:rsidP="005C0782">
      <w:pPr>
        <w:pStyle w:val="NoSpacing"/>
        <w:ind w:firstLine="720"/>
        <w:rPr>
          <w:rFonts w:asciiTheme="majorHAnsi" w:hAnsiTheme="majorHAnsi" w:cstheme="majorHAnsi"/>
        </w:rPr>
      </w:pPr>
      <w:r>
        <w:rPr>
          <w:rFonts w:asciiTheme="majorHAnsi" w:hAnsiTheme="majorHAnsi" w:cstheme="majorHAnsi"/>
        </w:rPr>
        <w:t>Furthermore, the data was checked for outliers and values that did not belong</w:t>
      </w:r>
      <w:r w:rsidR="000657AA">
        <w:rPr>
          <w:rFonts w:asciiTheme="majorHAnsi" w:hAnsiTheme="majorHAnsi" w:cstheme="majorHAnsi"/>
        </w:rPr>
        <w:t xml:space="preserve"> in the dataset</w:t>
      </w:r>
      <w:r>
        <w:rPr>
          <w:rFonts w:asciiTheme="majorHAnsi" w:hAnsiTheme="majorHAnsi" w:cstheme="majorHAnsi"/>
        </w:rPr>
        <w:t xml:space="preserve">. </w:t>
      </w:r>
      <w:r w:rsidR="006806EF">
        <w:rPr>
          <w:rFonts w:asciiTheme="majorHAnsi" w:hAnsiTheme="majorHAnsi" w:cstheme="majorHAnsi"/>
        </w:rPr>
        <w:t xml:space="preserve">A large part of the selected variables </w:t>
      </w:r>
      <w:r w:rsidR="000657AA">
        <w:rPr>
          <w:rFonts w:asciiTheme="majorHAnsi" w:hAnsiTheme="majorHAnsi" w:cstheme="majorHAnsi"/>
        </w:rPr>
        <w:t>was</w:t>
      </w:r>
      <w:r w:rsidR="006806EF">
        <w:rPr>
          <w:rFonts w:asciiTheme="majorHAnsi" w:hAnsiTheme="majorHAnsi" w:cstheme="majorHAnsi"/>
        </w:rPr>
        <w:t xml:space="preserve"> either categorical or ordinal. These were visually inspected for incorrect values or strange distributions with histograms and by printing all the unique instances for every variable. </w:t>
      </w:r>
      <w:r w:rsidR="000657AA">
        <w:rPr>
          <w:rFonts w:asciiTheme="majorHAnsi" w:hAnsiTheme="majorHAnsi" w:cstheme="majorHAnsi"/>
        </w:rPr>
        <w:t>To</w:t>
      </w:r>
      <w:r w:rsidR="006806EF">
        <w:rPr>
          <w:rFonts w:asciiTheme="majorHAnsi" w:hAnsiTheme="majorHAnsi" w:cstheme="majorHAnsi"/>
        </w:rPr>
        <w:t xml:space="preserve"> examine the data in the </w:t>
      </w:r>
      <w:r w:rsidR="00D52F2E">
        <w:rPr>
          <w:rFonts w:asciiTheme="majorHAnsi" w:hAnsiTheme="majorHAnsi" w:cstheme="majorHAnsi"/>
        </w:rPr>
        <w:t xml:space="preserve">interval variables, boxplots were made and inspected. A few variables had some visible outliers but upon closer inspection, these were </w:t>
      </w:r>
      <w:r w:rsidR="00BF6E48">
        <w:rPr>
          <w:rFonts w:asciiTheme="majorHAnsi" w:hAnsiTheme="majorHAnsi" w:cstheme="majorHAnsi"/>
        </w:rPr>
        <w:t>assessed to be</w:t>
      </w:r>
      <w:r w:rsidR="00D52F2E">
        <w:rPr>
          <w:rFonts w:asciiTheme="majorHAnsi" w:hAnsiTheme="majorHAnsi" w:cstheme="majorHAnsi"/>
        </w:rPr>
        <w:t xml:space="preserve"> not out of the scope of realistic situations (such as being 209 cm tall o</w:t>
      </w:r>
      <w:r w:rsidR="000657AA">
        <w:rPr>
          <w:rFonts w:asciiTheme="majorHAnsi" w:hAnsiTheme="majorHAnsi" w:cstheme="majorHAnsi"/>
        </w:rPr>
        <w:t>r</w:t>
      </w:r>
      <w:r w:rsidR="00D52F2E">
        <w:rPr>
          <w:rFonts w:asciiTheme="majorHAnsi" w:hAnsiTheme="majorHAnsi" w:cstheme="majorHAnsi"/>
        </w:rPr>
        <w:t xml:space="preserve"> eating seven pieces of fruit a day). Therefore, they were </w:t>
      </w:r>
      <w:r w:rsidR="00BF6E48">
        <w:rPr>
          <w:rFonts w:asciiTheme="majorHAnsi" w:hAnsiTheme="majorHAnsi" w:cstheme="majorHAnsi"/>
        </w:rPr>
        <w:t>kept in the dataset for analysis</w:t>
      </w:r>
      <w:r w:rsidR="00D52F2E">
        <w:rPr>
          <w:rFonts w:asciiTheme="majorHAnsi" w:hAnsiTheme="majorHAnsi" w:cstheme="majorHAnsi"/>
        </w:rPr>
        <w:t>.</w:t>
      </w:r>
    </w:p>
    <w:p w14:paraId="201C1B3A" w14:textId="0CC84FE4" w:rsidR="005A3563" w:rsidRDefault="00D52F2E" w:rsidP="005C0782">
      <w:pPr>
        <w:pStyle w:val="NoSpacing"/>
        <w:ind w:firstLine="360"/>
        <w:rPr>
          <w:rFonts w:asciiTheme="majorHAnsi" w:hAnsiTheme="majorHAnsi" w:cstheme="majorHAnsi"/>
        </w:rPr>
      </w:pPr>
      <w:r>
        <w:rPr>
          <w:rFonts w:asciiTheme="majorHAnsi" w:hAnsiTheme="majorHAnsi" w:cstheme="majorHAnsi"/>
        </w:rPr>
        <w:t xml:space="preserve">Lastly, there were </w:t>
      </w:r>
      <w:r w:rsidR="000657AA">
        <w:rPr>
          <w:rFonts w:asciiTheme="majorHAnsi" w:hAnsiTheme="majorHAnsi" w:cstheme="majorHAnsi"/>
        </w:rPr>
        <w:t>two structural issues</w:t>
      </w:r>
      <w:r w:rsidR="00AC3E87">
        <w:rPr>
          <w:rFonts w:asciiTheme="majorHAnsi" w:hAnsiTheme="majorHAnsi" w:cstheme="majorHAnsi"/>
        </w:rPr>
        <w:t xml:space="preserve"> that had to be fixed. In twelve columns that appeared to be interval scale, the number 88 was used to code for zero. For example, ‘</w:t>
      </w:r>
      <w:r w:rsidR="00AC3E87" w:rsidRPr="00AC3E87">
        <w:rPr>
          <w:rFonts w:asciiTheme="majorHAnsi" w:hAnsiTheme="majorHAnsi" w:cstheme="majorHAnsi"/>
        </w:rPr>
        <w:t>How many children less than 18 years of age live in your household?</w:t>
      </w:r>
      <w:r w:rsidR="00AC3E87">
        <w:rPr>
          <w:rFonts w:asciiTheme="majorHAnsi" w:hAnsiTheme="majorHAnsi" w:cstheme="majorHAnsi"/>
        </w:rPr>
        <w:t xml:space="preserve">’ would have the possible values </w:t>
      </w:r>
      <w:r w:rsidR="00AC3E87" w:rsidRPr="00AC3E87">
        <w:rPr>
          <w:rFonts w:asciiTheme="majorHAnsi" w:hAnsiTheme="majorHAnsi" w:cstheme="majorHAnsi"/>
        </w:rPr>
        <w:t xml:space="preserve">1 </w:t>
      </w:r>
      <w:r w:rsidR="00AC3E87">
        <w:rPr>
          <w:rFonts w:asciiTheme="majorHAnsi" w:hAnsiTheme="majorHAnsi" w:cstheme="majorHAnsi"/>
        </w:rPr>
        <w:t>–</w:t>
      </w:r>
      <w:r w:rsidR="00AC3E87" w:rsidRPr="00AC3E87">
        <w:rPr>
          <w:rFonts w:asciiTheme="majorHAnsi" w:hAnsiTheme="majorHAnsi" w:cstheme="majorHAnsi"/>
        </w:rPr>
        <w:t xml:space="preserve"> 87</w:t>
      </w:r>
      <w:r w:rsidR="00AC3E87">
        <w:rPr>
          <w:rFonts w:asciiTheme="majorHAnsi" w:hAnsiTheme="majorHAnsi" w:cstheme="majorHAnsi"/>
        </w:rPr>
        <w:t xml:space="preserve">: number of children, 88: None. In these </w:t>
      </w:r>
      <w:r w:rsidR="008F4C89">
        <w:rPr>
          <w:rFonts w:asciiTheme="majorHAnsi" w:hAnsiTheme="majorHAnsi" w:cstheme="majorHAnsi"/>
        </w:rPr>
        <w:t>cases,</w:t>
      </w:r>
      <w:r w:rsidR="00AC3E87">
        <w:rPr>
          <w:rFonts w:asciiTheme="majorHAnsi" w:hAnsiTheme="majorHAnsi" w:cstheme="majorHAnsi"/>
        </w:rPr>
        <w:t xml:space="preserve"> the value 88 w</w:t>
      </w:r>
      <w:r w:rsidR="00B531CC">
        <w:rPr>
          <w:rFonts w:asciiTheme="majorHAnsi" w:hAnsiTheme="majorHAnsi" w:cstheme="majorHAnsi"/>
        </w:rPr>
        <w:t>as replaced by 0</w:t>
      </w:r>
      <w:r w:rsidR="008F4C89">
        <w:rPr>
          <w:rFonts w:asciiTheme="majorHAnsi" w:hAnsiTheme="majorHAnsi" w:cstheme="majorHAnsi"/>
        </w:rPr>
        <w:t xml:space="preserve"> to enable valid values for modelling</w:t>
      </w:r>
      <w:r w:rsidR="00B531CC">
        <w:rPr>
          <w:rFonts w:asciiTheme="majorHAnsi" w:hAnsiTheme="majorHAnsi" w:cstheme="majorHAnsi"/>
        </w:rPr>
        <w:t>. In addition, ‘Yes/No’ variables were coded as Yes: 1, No: 2. This was changed to No: 0, Yes: 1</w:t>
      </w:r>
      <w:r w:rsidR="008F4C89">
        <w:rPr>
          <w:rFonts w:asciiTheme="majorHAnsi" w:hAnsiTheme="majorHAnsi" w:cstheme="majorHAnsi"/>
        </w:rPr>
        <w:t xml:space="preserve"> for the same reason. </w:t>
      </w:r>
    </w:p>
    <w:p w14:paraId="0FD69C80" w14:textId="77777777" w:rsidR="00417066" w:rsidRDefault="00417066" w:rsidP="00417066">
      <w:pPr>
        <w:pStyle w:val="NoSpacing"/>
        <w:rPr>
          <w:rFonts w:asciiTheme="majorHAnsi" w:hAnsiTheme="majorHAnsi" w:cstheme="majorHAnsi"/>
        </w:rPr>
      </w:pPr>
    </w:p>
    <w:p w14:paraId="6E289C70" w14:textId="1E09EA94" w:rsidR="00417066" w:rsidRDefault="004A7E56" w:rsidP="00417066">
      <w:pPr>
        <w:pStyle w:val="NoSpacing"/>
        <w:numPr>
          <w:ilvl w:val="1"/>
          <w:numId w:val="1"/>
        </w:numPr>
        <w:rPr>
          <w:rFonts w:asciiTheme="majorHAnsi" w:hAnsiTheme="majorHAnsi" w:cstheme="majorHAnsi"/>
        </w:rPr>
      </w:pPr>
      <w:r w:rsidRPr="00417066">
        <w:rPr>
          <w:rFonts w:asciiTheme="majorHAnsi" w:hAnsiTheme="majorHAnsi" w:cstheme="majorHAnsi"/>
        </w:rPr>
        <w:t>Dat</w:t>
      </w:r>
      <w:r w:rsidR="00D52F2E">
        <w:rPr>
          <w:rFonts w:asciiTheme="majorHAnsi" w:hAnsiTheme="majorHAnsi" w:cstheme="majorHAnsi"/>
        </w:rPr>
        <w:t>a</w:t>
      </w:r>
      <w:r w:rsidR="005C0782">
        <w:rPr>
          <w:rFonts w:asciiTheme="majorHAnsi" w:hAnsiTheme="majorHAnsi" w:cstheme="majorHAnsi"/>
        </w:rPr>
        <w:t xml:space="preserve"> Construction</w:t>
      </w:r>
    </w:p>
    <w:p w14:paraId="58984B91" w14:textId="6597D011" w:rsidR="00D52F2E" w:rsidRDefault="00D52F2E" w:rsidP="00D52F2E">
      <w:pPr>
        <w:pStyle w:val="NoSpacing"/>
        <w:rPr>
          <w:rFonts w:asciiTheme="majorHAnsi" w:hAnsiTheme="majorHAnsi" w:cstheme="majorHAnsi"/>
        </w:rPr>
      </w:pPr>
    </w:p>
    <w:p w14:paraId="7CB1AAC7" w14:textId="70D9547D" w:rsidR="009D3945" w:rsidRDefault="00DF0175" w:rsidP="00D52F2E">
      <w:pPr>
        <w:pStyle w:val="NoSpacing"/>
        <w:rPr>
          <w:rFonts w:asciiTheme="majorHAnsi" w:hAnsiTheme="majorHAnsi" w:cstheme="majorHAnsi"/>
        </w:rPr>
      </w:pPr>
      <w:r>
        <w:rPr>
          <w:rFonts w:asciiTheme="majorHAnsi" w:hAnsiTheme="majorHAnsi" w:cstheme="majorHAnsi"/>
        </w:rPr>
        <w:t xml:space="preserve">There was little data construction necessary as the dataset was </w:t>
      </w:r>
      <w:r w:rsidR="00BF6E48">
        <w:rPr>
          <w:rFonts w:asciiTheme="majorHAnsi" w:hAnsiTheme="majorHAnsi" w:cstheme="majorHAnsi"/>
        </w:rPr>
        <w:t>very comprehensive</w:t>
      </w:r>
      <w:r>
        <w:rPr>
          <w:rFonts w:asciiTheme="majorHAnsi" w:hAnsiTheme="majorHAnsi" w:cstheme="majorHAnsi"/>
        </w:rPr>
        <w:t xml:space="preserve"> and already provided some calculated variables that were helpful, such as BMI and whether the interviewed individual met the criteria to be a binge drinker. The only data construction performed, was One-</w:t>
      </w:r>
      <w:r w:rsidR="00AE66AE">
        <w:rPr>
          <w:rFonts w:asciiTheme="majorHAnsi" w:hAnsiTheme="majorHAnsi" w:cstheme="majorHAnsi"/>
        </w:rPr>
        <w:t>H</w:t>
      </w:r>
      <w:r>
        <w:rPr>
          <w:rFonts w:asciiTheme="majorHAnsi" w:hAnsiTheme="majorHAnsi" w:cstheme="majorHAnsi"/>
        </w:rPr>
        <w:t xml:space="preserve">ot </w:t>
      </w:r>
      <w:r w:rsidR="00AE66AE">
        <w:rPr>
          <w:rFonts w:asciiTheme="majorHAnsi" w:hAnsiTheme="majorHAnsi" w:cstheme="majorHAnsi"/>
        </w:rPr>
        <w:t>E</w:t>
      </w:r>
      <w:r>
        <w:rPr>
          <w:rFonts w:asciiTheme="majorHAnsi" w:hAnsiTheme="majorHAnsi" w:cstheme="majorHAnsi"/>
        </w:rPr>
        <w:t>ncoding</w:t>
      </w:r>
      <w:r w:rsidR="008F4C89">
        <w:rPr>
          <w:rFonts w:asciiTheme="majorHAnsi" w:hAnsiTheme="majorHAnsi" w:cstheme="majorHAnsi"/>
        </w:rPr>
        <w:t xml:space="preserve"> for the categorical and ordinal variables as this is required by most modelling techniques to yield </w:t>
      </w:r>
      <w:r w:rsidR="000B397E">
        <w:rPr>
          <w:rFonts w:asciiTheme="majorHAnsi" w:hAnsiTheme="majorHAnsi" w:cstheme="majorHAnsi"/>
        </w:rPr>
        <w:t>accurate results.</w:t>
      </w:r>
      <w:r w:rsidR="00AE66AE">
        <w:rPr>
          <w:rFonts w:asciiTheme="majorHAnsi" w:hAnsiTheme="majorHAnsi" w:cstheme="majorHAnsi"/>
        </w:rPr>
        <w:t xml:space="preserve"> Dummy variables were </w:t>
      </w:r>
      <w:r w:rsidR="009D3945">
        <w:rPr>
          <w:rFonts w:asciiTheme="majorHAnsi" w:hAnsiTheme="majorHAnsi" w:cstheme="majorHAnsi"/>
        </w:rPr>
        <w:t>created</w:t>
      </w:r>
      <w:r w:rsidR="00AE66AE">
        <w:rPr>
          <w:rFonts w:asciiTheme="majorHAnsi" w:hAnsiTheme="majorHAnsi" w:cstheme="majorHAnsi"/>
        </w:rPr>
        <w:t xml:space="preserve"> for the categorical and ordinal variables that had more than two possible values (as these were already encoded as 0/1). </w:t>
      </w:r>
    </w:p>
    <w:p w14:paraId="645DF22F" w14:textId="2587EE0C" w:rsidR="005C0782" w:rsidRDefault="009D3945" w:rsidP="00D52F2E">
      <w:pPr>
        <w:pStyle w:val="NoSpacing"/>
        <w:rPr>
          <w:rFonts w:asciiTheme="majorHAnsi" w:hAnsiTheme="majorHAnsi" w:cstheme="majorHAnsi"/>
        </w:rPr>
      </w:pPr>
      <w:r>
        <w:rPr>
          <w:rFonts w:asciiTheme="majorHAnsi" w:hAnsiTheme="majorHAnsi" w:cstheme="majorHAnsi"/>
        </w:rPr>
        <w:t xml:space="preserve">After performing all the steps described above, the result was a clean dataset formatted in a Pandas dataframe and ready for modelling. </w:t>
      </w:r>
      <w:r w:rsidR="004F4BCE">
        <w:rPr>
          <w:rFonts w:asciiTheme="majorHAnsi" w:hAnsiTheme="majorHAnsi" w:cstheme="majorHAnsi"/>
        </w:rPr>
        <w:t xml:space="preserve">The variables of the </w:t>
      </w:r>
      <w:r w:rsidR="00AF20C3">
        <w:rPr>
          <w:rFonts w:asciiTheme="majorHAnsi" w:hAnsiTheme="majorHAnsi" w:cstheme="majorHAnsi"/>
        </w:rPr>
        <w:t>selected subset of data</w:t>
      </w:r>
      <w:r w:rsidR="004F4BCE">
        <w:rPr>
          <w:rFonts w:asciiTheme="majorHAnsi" w:hAnsiTheme="majorHAnsi" w:cstheme="majorHAnsi"/>
        </w:rPr>
        <w:t xml:space="preserve"> </w:t>
      </w:r>
      <w:r w:rsidR="00AF20C3">
        <w:rPr>
          <w:rFonts w:asciiTheme="majorHAnsi" w:hAnsiTheme="majorHAnsi" w:cstheme="majorHAnsi"/>
        </w:rPr>
        <w:t xml:space="preserve">are shown in </w:t>
      </w:r>
      <w:r w:rsidR="00AF008C">
        <w:rPr>
          <w:rFonts w:asciiTheme="majorHAnsi" w:hAnsiTheme="majorHAnsi" w:cstheme="majorHAnsi"/>
        </w:rPr>
        <w:t xml:space="preserve">the </w:t>
      </w:r>
      <w:r w:rsidR="00AF20C3">
        <w:rPr>
          <w:rFonts w:asciiTheme="majorHAnsi" w:hAnsiTheme="majorHAnsi" w:cstheme="majorHAnsi"/>
        </w:rPr>
        <w:t xml:space="preserve">Appendix and more details about these variables and all the other ones of the original dataset, can be found in the codebook </w:t>
      </w:r>
      <w:r w:rsidR="00336C38">
        <w:rPr>
          <w:rFonts w:asciiTheme="majorHAnsi" w:hAnsiTheme="majorHAnsi" w:cstheme="majorHAnsi"/>
        </w:rPr>
        <w:t>pdf-file.</w:t>
      </w:r>
    </w:p>
    <w:p w14:paraId="1130DFBE" w14:textId="484AD454" w:rsidR="00D52F2E" w:rsidRDefault="00D52F2E" w:rsidP="00D52F2E">
      <w:pPr>
        <w:pStyle w:val="NoSpacing"/>
        <w:rPr>
          <w:rFonts w:asciiTheme="majorHAnsi" w:hAnsiTheme="majorHAnsi" w:cstheme="majorHAnsi"/>
        </w:rPr>
      </w:pPr>
    </w:p>
    <w:p w14:paraId="69983D92" w14:textId="12AD09B2" w:rsidR="00A27211" w:rsidRPr="00B72FEB" w:rsidRDefault="00A27211" w:rsidP="00A27211">
      <w:pPr>
        <w:pStyle w:val="NoSpacing"/>
        <w:numPr>
          <w:ilvl w:val="0"/>
          <w:numId w:val="1"/>
        </w:numPr>
        <w:rPr>
          <w:rFonts w:ascii="Times New Roman" w:hAnsi="Times New Roman" w:cs="Times New Roman"/>
        </w:rPr>
      </w:pPr>
      <w:r>
        <w:rPr>
          <w:rFonts w:asciiTheme="majorHAnsi" w:hAnsiTheme="majorHAnsi" w:cstheme="majorHAnsi"/>
          <w:b/>
          <w:bCs/>
        </w:rPr>
        <w:t>Modelling</w:t>
      </w:r>
    </w:p>
    <w:p w14:paraId="71A25FB3" w14:textId="77777777" w:rsidR="00A27211" w:rsidRPr="00A27211" w:rsidRDefault="00A27211" w:rsidP="00A27211">
      <w:pPr>
        <w:pStyle w:val="NoSpacing"/>
        <w:ind w:left="360"/>
        <w:rPr>
          <w:rFonts w:ascii="Times New Roman" w:hAnsi="Times New Roman" w:cs="Times New Roman"/>
        </w:rPr>
      </w:pPr>
    </w:p>
    <w:p w14:paraId="5A648B66" w14:textId="599AD469" w:rsidR="00A27211" w:rsidRDefault="00C57497" w:rsidP="00A27211">
      <w:pPr>
        <w:pStyle w:val="NoSpacing"/>
        <w:numPr>
          <w:ilvl w:val="1"/>
          <w:numId w:val="1"/>
        </w:numPr>
        <w:rPr>
          <w:rFonts w:asciiTheme="majorHAnsi" w:hAnsiTheme="majorHAnsi" w:cstheme="majorHAnsi"/>
        </w:rPr>
      </w:pPr>
      <w:r>
        <w:rPr>
          <w:rFonts w:asciiTheme="majorHAnsi" w:hAnsiTheme="majorHAnsi" w:cstheme="majorHAnsi"/>
        </w:rPr>
        <w:t>Modelling Assumptions</w:t>
      </w:r>
    </w:p>
    <w:p w14:paraId="7BE8950F" w14:textId="56CA79E4" w:rsidR="00AF008C" w:rsidRDefault="00AF008C" w:rsidP="00AF008C">
      <w:pPr>
        <w:pStyle w:val="NoSpacing"/>
        <w:rPr>
          <w:rFonts w:asciiTheme="majorHAnsi" w:hAnsiTheme="majorHAnsi" w:cstheme="majorHAnsi"/>
        </w:rPr>
      </w:pPr>
    </w:p>
    <w:p w14:paraId="31B57CE2" w14:textId="6A85BC7C" w:rsidR="00C92E03" w:rsidRDefault="00EA02BB" w:rsidP="00AF008C">
      <w:pPr>
        <w:pStyle w:val="NoSpacing"/>
        <w:rPr>
          <w:rFonts w:asciiTheme="majorHAnsi" w:hAnsiTheme="majorHAnsi" w:cstheme="majorHAnsi"/>
        </w:rPr>
      </w:pPr>
      <w:r>
        <w:rPr>
          <w:rFonts w:asciiTheme="majorHAnsi" w:hAnsiTheme="majorHAnsi" w:cstheme="majorHAnsi"/>
        </w:rPr>
        <w:t>The goal of the project is</w:t>
      </w:r>
      <w:r w:rsidR="00C00522">
        <w:rPr>
          <w:rFonts w:asciiTheme="majorHAnsi" w:hAnsiTheme="majorHAnsi" w:cstheme="majorHAnsi"/>
        </w:rPr>
        <w:t xml:space="preserve"> to</w:t>
      </w:r>
      <w:r>
        <w:rPr>
          <w:rFonts w:asciiTheme="majorHAnsi" w:hAnsiTheme="majorHAnsi" w:cstheme="majorHAnsi"/>
        </w:rPr>
        <w:t xml:space="preserve"> </w:t>
      </w:r>
      <w:r w:rsidR="00C00522">
        <w:rPr>
          <w:rFonts w:asciiTheme="majorHAnsi" w:hAnsiTheme="majorHAnsi" w:cstheme="majorHAnsi"/>
        </w:rPr>
        <w:t xml:space="preserve">gain more understanding of the risk factors for poor mental health. This will be achieved by </w:t>
      </w:r>
      <w:r w:rsidR="00DF737E">
        <w:rPr>
          <w:rFonts w:asciiTheme="majorHAnsi" w:hAnsiTheme="majorHAnsi" w:cstheme="majorHAnsi"/>
        </w:rPr>
        <w:t xml:space="preserve">building a model that can predict whether a person is receiving treatment for </w:t>
      </w:r>
      <w:r w:rsidR="00DF737E">
        <w:rPr>
          <w:rFonts w:asciiTheme="majorHAnsi" w:hAnsiTheme="majorHAnsi" w:cstheme="majorHAnsi"/>
        </w:rPr>
        <w:lastRenderedPageBreak/>
        <w:t>mental health conditions based on other factors. Furthermore, this model can give us insight into which risk factors are associated with the need for treatment. A classification model is suited for this kind of problem</w:t>
      </w:r>
      <w:r w:rsidR="00BF6E48">
        <w:rPr>
          <w:rFonts w:asciiTheme="majorHAnsi" w:hAnsiTheme="majorHAnsi" w:cstheme="majorHAnsi"/>
        </w:rPr>
        <w:t>, as the goal is to predict class assignment</w:t>
      </w:r>
      <w:r w:rsidR="00C92E03">
        <w:rPr>
          <w:rFonts w:asciiTheme="majorHAnsi" w:hAnsiTheme="majorHAnsi" w:cstheme="majorHAnsi"/>
        </w:rPr>
        <w:t>. From the different kinds of classification algorithms, two were selected to use for modelling. Both the decision tree and random forest have different advantages and disadvantages in relation to this specific case. Decision trees</w:t>
      </w:r>
      <w:r w:rsidR="00335F00">
        <w:rPr>
          <w:rFonts w:asciiTheme="majorHAnsi" w:hAnsiTheme="majorHAnsi" w:cstheme="majorHAnsi"/>
        </w:rPr>
        <w:t xml:space="preserve"> are well equipped to handle both numerical and categorical data, do not require normally distributed data, and are very intuitive and easy to interpret. A random forest classifier fits </w:t>
      </w:r>
      <w:r w:rsidR="00BF6E48">
        <w:rPr>
          <w:rFonts w:asciiTheme="majorHAnsi" w:hAnsiTheme="majorHAnsi" w:cstheme="majorHAnsi"/>
        </w:rPr>
        <w:t>multiple</w:t>
      </w:r>
      <w:r w:rsidR="00335F00">
        <w:rPr>
          <w:rFonts w:asciiTheme="majorHAnsi" w:hAnsiTheme="majorHAnsi" w:cstheme="majorHAnsi"/>
        </w:rPr>
        <w:t xml:space="preserve"> decision trees on different sub-samples of the dataset and</w:t>
      </w:r>
      <w:r w:rsidR="0071764B">
        <w:rPr>
          <w:rFonts w:asciiTheme="majorHAnsi" w:hAnsiTheme="majorHAnsi" w:cstheme="majorHAnsi"/>
        </w:rPr>
        <w:t xml:space="preserve"> uses the results thereof to build a more accurate model with less over-fitting. However, random forest can be biased when dealing with categorical variables and </w:t>
      </w:r>
      <w:r w:rsidR="00C57497">
        <w:rPr>
          <w:rFonts w:asciiTheme="majorHAnsi" w:hAnsiTheme="majorHAnsi" w:cstheme="majorHAnsi"/>
        </w:rPr>
        <w:t>those make up a large part</w:t>
      </w:r>
      <w:r w:rsidR="0071764B">
        <w:rPr>
          <w:rFonts w:asciiTheme="majorHAnsi" w:hAnsiTheme="majorHAnsi" w:cstheme="majorHAnsi"/>
        </w:rPr>
        <w:t xml:space="preserve"> the dataset. For these reasons, the decision was made to build both models and compare their accuracy to determine which one is most suited to this </w:t>
      </w:r>
      <w:proofErr w:type="gramStart"/>
      <w:r w:rsidR="0071764B">
        <w:rPr>
          <w:rFonts w:asciiTheme="majorHAnsi" w:hAnsiTheme="majorHAnsi" w:cstheme="majorHAnsi"/>
        </w:rPr>
        <w:t>particular case</w:t>
      </w:r>
      <w:proofErr w:type="gramEnd"/>
      <w:r w:rsidR="0071764B">
        <w:rPr>
          <w:rFonts w:asciiTheme="majorHAnsi" w:hAnsiTheme="majorHAnsi" w:cstheme="majorHAnsi"/>
        </w:rPr>
        <w:t>.</w:t>
      </w:r>
    </w:p>
    <w:p w14:paraId="1E2C879F" w14:textId="77777777" w:rsidR="001606DF" w:rsidRDefault="001606DF" w:rsidP="00AF008C">
      <w:pPr>
        <w:pStyle w:val="NoSpacing"/>
        <w:rPr>
          <w:rFonts w:asciiTheme="majorHAnsi" w:hAnsiTheme="majorHAnsi" w:cstheme="majorHAnsi"/>
        </w:rPr>
      </w:pPr>
    </w:p>
    <w:p w14:paraId="5DFD8899" w14:textId="151F5923" w:rsidR="00A27211" w:rsidRDefault="00C57497" w:rsidP="00A27211">
      <w:pPr>
        <w:pStyle w:val="NoSpacing"/>
        <w:numPr>
          <w:ilvl w:val="1"/>
          <w:numId w:val="1"/>
        </w:numPr>
        <w:rPr>
          <w:rFonts w:asciiTheme="majorHAnsi" w:hAnsiTheme="majorHAnsi" w:cstheme="majorHAnsi"/>
        </w:rPr>
      </w:pPr>
      <w:r>
        <w:rPr>
          <w:rFonts w:asciiTheme="majorHAnsi" w:hAnsiTheme="majorHAnsi" w:cstheme="majorHAnsi"/>
        </w:rPr>
        <w:t>T</w:t>
      </w:r>
      <w:r w:rsidR="00A27211">
        <w:rPr>
          <w:rFonts w:asciiTheme="majorHAnsi" w:hAnsiTheme="majorHAnsi" w:cstheme="majorHAnsi"/>
        </w:rPr>
        <w:t xml:space="preserve">est </w:t>
      </w:r>
      <w:r>
        <w:rPr>
          <w:rFonts w:asciiTheme="majorHAnsi" w:hAnsiTheme="majorHAnsi" w:cstheme="majorHAnsi"/>
        </w:rPr>
        <w:t>D</w:t>
      </w:r>
      <w:r w:rsidR="00A27211">
        <w:rPr>
          <w:rFonts w:asciiTheme="majorHAnsi" w:hAnsiTheme="majorHAnsi" w:cstheme="majorHAnsi"/>
        </w:rPr>
        <w:t>esign</w:t>
      </w:r>
    </w:p>
    <w:p w14:paraId="5CF400C0" w14:textId="2DEA51F5" w:rsidR="00AF008C" w:rsidRDefault="00AF008C" w:rsidP="00AF008C">
      <w:pPr>
        <w:pStyle w:val="NoSpacing"/>
        <w:rPr>
          <w:rFonts w:asciiTheme="majorHAnsi" w:hAnsiTheme="majorHAnsi" w:cstheme="majorHAnsi"/>
        </w:rPr>
      </w:pPr>
    </w:p>
    <w:p w14:paraId="573916C4" w14:textId="73797E2B" w:rsidR="00431452" w:rsidRDefault="00FE3D10" w:rsidP="00AF008C">
      <w:pPr>
        <w:pStyle w:val="NoSpacing"/>
        <w:rPr>
          <w:rFonts w:asciiTheme="majorHAnsi" w:hAnsiTheme="majorHAnsi" w:cstheme="majorHAnsi"/>
        </w:rPr>
      </w:pPr>
      <w:r>
        <w:rPr>
          <w:rFonts w:asciiTheme="majorHAnsi" w:hAnsiTheme="majorHAnsi" w:cstheme="majorHAnsi"/>
        </w:rPr>
        <w:t xml:space="preserve">The data </w:t>
      </w:r>
      <w:r w:rsidR="00A04D3A">
        <w:rPr>
          <w:rFonts w:asciiTheme="majorHAnsi" w:hAnsiTheme="majorHAnsi" w:cstheme="majorHAnsi"/>
        </w:rPr>
        <w:t xml:space="preserve">will be </w:t>
      </w:r>
      <w:r>
        <w:rPr>
          <w:rFonts w:asciiTheme="majorHAnsi" w:hAnsiTheme="majorHAnsi" w:cstheme="majorHAnsi"/>
        </w:rPr>
        <w:t>split into a training</w:t>
      </w:r>
      <w:r w:rsidR="00AE213F">
        <w:rPr>
          <w:rFonts w:asciiTheme="majorHAnsi" w:hAnsiTheme="majorHAnsi" w:cstheme="majorHAnsi"/>
        </w:rPr>
        <w:t xml:space="preserve">, validation, and </w:t>
      </w:r>
      <w:r>
        <w:rPr>
          <w:rFonts w:asciiTheme="majorHAnsi" w:hAnsiTheme="majorHAnsi" w:cstheme="majorHAnsi"/>
        </w:rPr>
        <w:t>testing set to avoid overfitting</w:t>
      </w:r>
      <w:r w:rsidR="00881018">
        <w:rPr>
          <w:rFonts w:asciiTheme="majorHAnsi" w:hAnsiTheme="majorHAnsi" w:cstheme="majorHAnsi"/>
        </w:rPr>
        <w:t xml:space="preserve"> (respectively 80%</w:t>
      </w:r>
      <w:r w:rsidR="00AE213F">
        <w:rPr>
          <w:rFonts w:asciiTheme="majorHAnsi" w:hAnsiTheme="majorHAnsi" w:cstheme="majorHAnsi"/>
        </w:rPr>
        <w:t>, 10%, and 10</w:t>
      </w:r>
      <w:r w:rsidR="00881018">
        <w:rPr>
          <w:rFonts w:asciiTheme="majorHAnsi" w:hAnsiTheme="majorHAnsi" w:cstheme="majorHAnsi"/>
        </w:rPr>
        <w:t>%)</w:t>
      </w:r>
      <w:r>
        <w:rPr>
          <w:rFonts w:asciiTheme="majorHAnsi" w:hAnsiTheme="majorHAnsi" w:cstheme="majorHAnsi"/>
        </w:rPr>
        <w:t xml:space="preserve">. Furthermore, the training sample </w:t>
      </w:r>
      <w:r w:rsidR="00A04D3A">
        <w:rPr>
          <w:rFonts w:asciiTheme="majorHAnsi" w:hAnsiTheme="majorHAnsi" w:cstheme="majorHAnsi"/>
        </w:rPr>
        <w:t>will be</w:t>
      </w:r>
      <w:r>
        <w:rPr>
          <w:rFonts w:asciiTheme="majorHAnsi" w:hAnsiTheme="majorHAnsi" w:cstheme="majorHAnsi"/>
        </w:rPr>
        <w:t xml:space="preserve"> resampled because the target variable is not</w:t>
      </w:r>
      <w:r w:rsidR="00AF25DB">
        <w:rPr>
          <w:rFonts w:asciiTheme="majorHAnsi" w:hAnsiTheme="majorHAnsi" w:cstheme="majorHAnsi"/>
        </w:rPr>
        <w:t xml:space="preserve"> entirely</w:t>
      </w:r>
      <w:r>
        <w:rPr>
          <w:rFonts w:asciiTheme="majorHAnsi" w:hAnsiTheme="majorHAnsi" w:cstheme="majorHAnsi"/>
        </w:rPr>
        <w:t xml:space="preserve"> balanced</w:t>
      </w:r>
      <w:r w:rsidR="00A04D3A">
        <w:rPr>
          <w:rFonts w:asciiTheme="majorHAnsi" w:hAnsiTheme="majorHAnsi" w:cstheme="majorHAnsi"/>
        </w:rPr>
        <w:t>, as more people do not receive treatment for mental health problems than those who do. After fitting the initial decision tree on the resampled training data, the tree will be pruned. First, cost complexity pruning will be used to get the effective alpha values of subtrees.</w:t>
      </w:r>
      <w:r w:rsidR="00431452">
        <w:rPr>
          <w:rFonts w:asciiTheme="majorHAnsi" w:hAnsiTheme="majorHAnsi" w:cstheme="majorHAnsi"/>
        </w:rPr>
        <w:t xml:space="preserve"> Then cross validation will be used to find the best value for alpha. This alpha value will then be used to create the definitive decision tree and the accuracy of this tree will be tested with the </w:t>
      </w:r>
      <w:r w:rsidR="00AE213F">
        <w:rPr>
          <w:rFonts w:asciiTheme="majorHAnsi" w:hAnsiTheme="majorHAnsi" w:cstheme="majorHAnsi"/>
        </w:rPr>
        <w:t>validation</w:t>
      </w:r>
      <w:r w:rsidR="00431452">
        <w:rPr>
          <w:rFonts w:asciiTheme="majorHAnsi" w:hAnsiTheme="majorHAnsi" w:cstheme="majorHAnsi"/>
        </w:rPr>
        <w:t xml:space="preserve"> subset.</w:t>
      </w:r>
    </w:p>
    <w:p w14:paraId="1156F18F" w14:textId="0842C44C" w:rsidR="00FE3D10" w:rsidRDefault="00431452" w:rsidP="00AF008C">
      <w:pPr>
        <w:pStyle w:val="NoSpacing"/>
        <w:rPr>
          <w:rFonts w:asciiTheme="majorHAnsi" w:hAnsiTheme="majorHAnsi" w:cstheme="majorHAnsi"/>
        </w:rPr>
      </w:pPr>
      <w:r>
        <w:rPr>
          <w:rFonts w:asciiTheme="majorHAnsi" w:hAnsiTheme="majorHAnsi" w:cstheme="majorHAnsi"/>
        </w:rPr>
        <w:t>In addition, a random forest classifier will be trained on the training sample</w:t>
      </w:r>
      <w:r w:rsidR="001F3B35">
        <w:rPr>
          <w:rFonts w:asciiTheme="majorHAnsi" w:hAnsiTheme="majorHAnsi" w:cstheme="majorHAnsi"/>
        </w:rPr>
        <w:t xml:space="preserve"> and evaluated with the </w:t>
      </w:r>
      <w:r w:rsidR="00AE213F">
        <w:rPr>
          <w:rFonts w:asciiTheme="majorHAnsi" w:hAnsiTheme="majorHAnsi" w:cstheme="majorHAnsi"/>
        </w:rPr>
        <w:t>validation</w:t>
      </w:r>
      <w:r w:rsidR="001F3B35">
        <w:rPr>
          <w:rFonts w:asciiTheme="majorHAnsi" w:hAnsiTheme="majorHAnsi" w:cstheme="majorHAnsi"/>
        </w:rPr>
        <w:t xml:space="preserve"> subset.</w:t>
      </w:r>
      <w:r w:rsidR="00AE213F">
        <w:rPr>
          <w:rFonts w:asciiTheme="majorHAnsi" w:hAnsiTheme="majorHAnsi" w:cstheme="majorHAnsi"/>
        </w:rPr>
        <w:t xml:space="preserve"> After tuning the parameters of both models and selecting the best one, the testing set will be used to evaluate the performance of the chosen model.</w:t>
      </w:r>
    </w:p>
    <w:p w14:paraId="1CB82510" w14:textId="77777777" w:rsidR="005316BA" w:rsidRDefault="005316BA" w:rsidP="00AF008C">
      <w:pPr>
        <w:pStyle w:val="NoSpacing"/>
        <w:rPr>
          <w:rFonts w:asciiTheme="majorHAnsi" w:hAnsiTheme="majorHAnsi" w:cstheme="majorHAnsi"/>
        </w:rPr>
      </w:pPr>
    </w:p>
    <w:p w14:paraId="4DC4B9BF" w14:textId="401841FA" w:rsidR="00A27211" w:rsidRDefault="00C57497" w:rsidP="00A27211">
      <w:pPr>
        <w:pStyle w:val="NoSpacing"/>
        <w:numPr>
          <w:ilvl w:val="1"/>
          <w:numId w:val="1"/>
        </w:numPr>
        <w:rPr>
          <w:rFonts w:asciiTheme="majorHAnsi" w:hAnsiTheme="majorHAnsi" w:cstheme="majorHAnsi"/>
        </w:rPr>
      </w:pPr>
      <w:r>
        <w:rPr>
          <w:rFonts w:asciiTheme="majorHAnsi" w:hAnsiTheme="majorHAnsi" w:cstheme="majorHAnsi"/>
        </w:rPr>
        <w:t>M</w:t>
      </w:r>
      <w:r w:rsidR="00A27211">
        <w:rPr>
          <w:rFonts w:asciiTheme="majorHAnsi" w:hAnsiTheme="majorHAnsi" w:cstheme="majorHAnsi"/>
        </w:rPr>
        <w:t>odel</w:t>
      </w:r>
      <w:r>
        <w:rPr>
          <w:rFonts w:asciiTheme="majorHAnsi" w:hAnsiTheme="majorHAnsi" w:cstheme="majorHAnsi"/>
        </w:rPr>
        <w:t xml:space="preserve"> Description</w:t>
      </w:r>
    </w:p>
    <w:p w14:paraId="4C676442" w14:textId="133B58B8" w:rsidR="00AF008C" w:rsidRDefault="00AF008C" w:rsidP="00AF008C">
      <w:pPr>
        <w:pStyle w:val="NoSpacing"/>
        <w:rPr>
          <w:rFonts w:asciiTheme="majorHAnsi" w:hAnsiTheme="majorHAnsi" w:cstheme="majorHAnsi"/>
        </w:rPr>
      </w:pPr>
    </w:p>
    <w:p w14:paraId="66C7594B" w14:textId="0A946C50" w:rsidR="001F3B35" w:rsidRDefault="00881018" w:rsidP="00AF008C">
      <w:pPr>
        <w:pStyle w:val="NoSpacing"/>
        <w:rPr>
          <w:rFonts w:asciiTheme="majorHAnsi" w:hAnsiTheme="majorHAnsi" w:cstheme="majorHAnsi"/>
        </w:rPr>
      </w:pPr>
      <w:r>
        <w:rPr>
          <w:rFonts w:asciiTheme="majorHAnsi" w:hAnsiTheme="majorHAnsi" w:cstheme="majorHAnsi"/>
        </w:rPr>
        <w:t xml:space="preserve">To build the models the following parameter settings were used. Firstly, </w:t>
      </w:r>
      <w:r w:rsidR="00367844">
        <w:rPr>
          <w:rFonts w:asciiTheme="majorHAnsi" w:hAnsiTheme="majorHAnsi" w:cstheme="majorHAnsi"/>
        </w:rPr>
        <w:t xml:space="preserve">the maximum value for alpha </w:t>
      </w:r>
      <w:r w:rsidR="00C57497">
        <w:rPr>
          <w:rFonts w:asciiTheme="majorHAnsi" w:hAnsiTheme="majorHAnsi" w:cstheme="majorHAnsi"/>
        </w:rPr>
        <w:t xml:space="preserve">was </w:t>
      </w:r>
      <w:r w:rsidR="00367844">
        <w:rPr>
          <w:rFonts w:asciiTheme="majorHAnsi" w:hAnsiTheme="majorHAnsi" w:cstheme="majorHAnsi"/>
        </w:rPr>
        <w:t>excluded from the list of potential alpha values that were generated by cost complexity pruning, as this would result in a decision tree with no leaves and only a root. Furthermore, when selecting the optimal value for alpha, the values below 0.01 were excluded as well. While these lower alpha va</w:t>
      </w:r>
      <w:r w:rsidR="00FA6339">
        <w:rPr>
          <w:rFonts w:asciiTheme="majorHAnsi" w:hAnsiTheme="majorHAnsi" w:cstheme="majorHAnsi"/>
        </w:rPr>
        <w:t xml:space="preserve">lues gave very high within training sample accuracy, they were overfitted and did not perform well on the testing data. For the cross validation, five folds were used because increasing the number of folds did not </w:t>
      </w:r>
      <w:r w:rsidR="00C57497">
        <w:rPr>
          <w:rFonts w:asciiTheme="majorHAnsi" w:hAnsiTheme="majorHAnsi" w:cstheme="majorHAnsi"/>
        </w:rPr>
        <w:t>improve</w:t>
      </w:r>
      <w:r w:rsidR="00FA6339">
        <w:rPr>
          <w:rFonts w:asciiTheme="majorHAnsi" w:hAnsiTheme="majorHAnsi" w:cstheme="majorHAnsi"/>
        </w:rPr>
        <w:t xml:space="preserve"> the results and slowed down the processing time. Lastly, for the random forest the value for n_estimators (number of trees to build) </w:t>
      </w:r>
      <w:proofErr w:type="gramStart"/>
      <w:r w:rsidR="00FA6339">
        <w:rPr>
          <w:rFonts w:asciiTheme="majorHAnsi" w:hAnsiTheme="majorHAnsi" w:cstheme="majorHAnsi"/>
        </w:rPr>
        <w:t>was</w:t>
      </w:r>
      <w:proofErr w:type="gramEnd"/>
      <w:r w:rsidR="00FA6339">
        <w:rPr>
          <w:rFonts w:asciiTheme="majorHAnsi" w:hAnsiTheme="majorHAnsi" w:cstheme="majorHAnsi"/>
        </w:rPr>
        <w:t xml:space="preserve"> set to 300</w:t>
      </w:r>
      <w:r w:rsidR="00D97AE4">
        <w:rPr>
          <w:rFonts w:asciiTheme="majorHAnsi" w:hAnsiTheme="majorHAnsi" w:cstheme="majorHAnsi"/>
        </w:rPr>
        <w:t>, as a higher value did not yield a significantly more accurate model.</w:t>
      </w:r>
    </w:p>
    <w:p w14:paraId="2ADD9C31" w14:textId="77777777" w:rsidR="00C8663C" w:rsidRDefault="00C8663C" w:rsidP="00AF008C">
      <w:pPr>
        <w:pStyle w:val="NoSpacing"/>
        <w:rPr>
          <w:rFonts w:asciiTheme="majorHAnsi" w:hAnsiTheme="majorHAnsi" w:cstheme="majorHAnsi"/>
        </w:rPr>
      </w:pPr>
    </w:p>
    <w:p w14:paraId="14C8A9D6" w14:textId="4014A224" w:rsidR="00A27211" w:rsidRDefault="00C57497" w:rsidP="00A27211">
      <w:pPr>
        <w:pStyle w:val="NoSpacing"/>
        <w:numPr>
          <w:ilvl w:val="1"/>
          <w:numId w:val="1"/>
        </w:numPr>
        <w:rPr>
          <w:rFonts w:asciiTheme="majorHAnsi" w:hAnsiTheme="majorHAnsi" w:cstheme="majorHAnsi"/>
        </w:rPr>
      </w:pPr>
      <w:r>
        <w:rPr>
          <w:rFonts w:asciiTheme="majorHAnsi" w:hAnsiTheme="majorHAnsi" w:cstheme="majorHAnsi"/>
        </w:rPr>
        <w:t>M</w:t>
      </w:r>
      <w:r w:rsidR="00A27211">
        <w:rPr>
          <w:rFonts w:asciiTheme="majorHAnsi" w:hAnsiTheme="majorHAnsi" w:cstheme="majorHAnsi"/>
        </w:rPr>
        <w:t>odel</w:t>
      </w:r>
      <w:r>
        <w:rPr>
          <w:rFonts w:asciiTheme="majorHAnsi" w:hAnsiTheme="majorHAnsi" w:cstheme="majorHAnsi"/>
        </w:rPr>
        <w:t xml:space="preserve"> Assessment</w:t>
      </w:r>
    </w:p>
    <w:p w14:paraId="33B3197F" w14:textId="04715C79" w:rsidR="00AF008C" w:rsidRDefault="00AF008C" w:rsidP="00AF008C">
      <w:pPr>
        <w:pStyle w:val="NoSpacing"/>
        <w:rPr>
          <w:rFonts w:asciiTheme="majorHAnsi" w:hAnsiTheme="majorHAnsi" w:cstheme="majorHAnsi"/>
        </w:rPr>
      </w:pPr>
    </w:p>
    <w:p w14:paraId="7E279CF7" w14:textId="77777777" w:rsidR="00BF6E48" w:rsidRDefault="00AE213F" w:rsidP="00AF008C">
      <w:pPr>
        <w:pStyle w:val="NoSpacing"/>
        <w:rPr>
          <w:rFonts w:asciiTheme="majorHAnsi" w:hAnsiTheme="majorHAnsi" w:cstheme="majorHAnsi"/>
        </w:rPr>
      </w:pPr>
      <w:r>
        <w:rPr>
          <w:rFonts w:asciiTheme="majorHAnsi" w:hAnsiTheme="majorHAnsi" w:cstheme="majorHAnsi"/>
        </w:rPr>
        <w:t xml:space="preserve">To </w:t>
      </w:r>
      <w:r w:rsidR="00CB61B6">
        <w:rPr>
          <w:rFonts w:asciiTheme="majorHAnsi" w:hAnsiTheme="majorHAnsi" w:cstheme="majorHAnsi"/>
        </w:rPr>
        <w:t>assess</w:t>
      </w:r>
      <w:r>
        <w:rPr>
          <w:rFonts w:asciiTheme="majorHAnsi" w:hAnsiTheme="majorHAnsi" w:cstheme="majorHAnsi"/>
        </w:rPr>
        <w:t xml:space="preserve"> the models, confusion matrices were </w:t>
      </w:r>
      <w:r w:rsidR="0023161F">
        <w:rPr>
          <w:rFonts w:asciiTheme="majorHAnsi" w:hAnsiTheme="majorHAnsi" w:cstheme="majorHAnsi"/>
        </w:rPr>
        <w:t>made,</w:t>
      </w:r>
      <w:r>
        <w:rPr>
          <w:rFonts w:asciiTheme="majorHAnsi" w:hAnsiTheme="majorHAnsi" w:cstheme="majorHAnsi"/>
        </w:rPr>
        <w:t xml:space="preserve"> and different performance values were calculated</w:t>
      </w:r>
      <w:r w:rsidR="0023161F">
        <w:rPr>
          <w:rFonts w:asciiTheme="majorHAnsi" w:hAnsiTheme="majorHAnsi" w:cstheme="majorHAnsi"/>
        </w:rPr>
        <w:t xml:space="preserve"> as can be seen in </w:t>
      </w:r>
      <w:r w:rsidR="00541765">
        <w:rPr>
          <w:rFonts w:asciiTheme="majorHAnsi" w:hAnsiTheme="majorHAnsi" w:cstheme="majorHAnsi"/>
        </w:rPr>
        <w:t>T</w:t>
      </w:r>
      <w:r w:rsidR="0023161F">
        <w:rPr>
          <w:rFonts w:asciiTheme="majorHAnsi" w:hAnsiTheme="majorHAnsi" w:cstheme="majorHAnsi"/>
        </w:rPr>
        <w:t>able 1. While the decision tree yields a much better sensitivity and balanced accuracy, the random forest classifier resulted in a higher specificity and accuracy. Both models performed well</w:t>
      </w:r>
      <w:r w:rsidR="00C8663C">
        <w:rPr>
          <w:rFonts w:asciiTheme="majorHAnsi" w:hAnsiTheme="majorHAnsi" w:cstheme="majorHAnsi"/>
        </w:rPr>
        <w:t xml:space="preserve"> and met the data mining goal</w:t>
      </w:r>
      <w:r w:rsidR="0023161F">
        <w:rPr>
          <w:rFonts w:asciiTheme="majorHAnsi" w:hAnsiTheme="majorHAnsi" w:cstheme="majorHAnsi"/>
        </w:rPr>
        <w:t xml:space="preserve">. However, for this </w:t>
      </w:r>
      <w:proofErr w:type="gramStart"/>
      <w:r w:rsidR="0023161F">
        <w:rPr>
          <w:rFonts w:asciiTheme="majorHAnsi" w:hAnsiTheme="majorHAnsi" w:cstheme="majorHAnsi"/>
        </w:rPr>
        <w:t xml:space="preserve">particular </w:t>
      </w:r>
      <w:r w:rsidR="00C8663C">
        <w:rPr>
          <w:rFonts w:asciiTheme="majorHAnsi" w:hAnsiTheme="majorHAnsi" w:cstheme="majorHAnsi"/>
        </w:rPr>
        <w:t>project</w:t>
      </w:r>
      <w:proofErr w:type="gramEnd"/>
      <w:r w:rsidR="0023161F">
        <w:rPr>
          <w:rFonts w:asciiTheme="majorHAnsi" w:hAnsiTheme="majorHAnsi" w:cstheme="majorHAnsi"/>
        </w:rPr>
        <w:t xml:space="preserve"> the decision tree is more suitable </w:t>
      </w:r>
      <w:r w:rsidR="001A752D">
        <w:rPr>
          <w:rFonts w:asciiTheme="majorHAnsi" w:hAnsiTheme="majorHAnsi" w:cstheme="majorHAnsi"/>
        </w:rPr>
        <w:t>as false negatives have a higher cost</w:t>
      </w:r>
      <w:r w:rsidR="00C8663C">
        <w:rPr>
          <w:rFonts w:asciiTheme="majorHAnsi" w:hAnsiTheme="majorHAnsi" w:cstheme="majorHAnsi"/>
        </w:rPr>
        <w:t xml:space="preserve"> in real life</w:t>
      </w:r>
      <w:r w:rsidR="001A752D">
        <w:rPr>
          <w:rFonts w:asciiTheme="majorHAnsi" w:hAnsiTheme="majorHAnsi" w:cstheme="majorHAnsi"/>
        </w:rPr>
        <w:t xml:space="preserve"> than false positives. </w:t>
      </w:r>
      <w:r w:rsidR="00C8663C">
        <w:rPr>
          <w:rFonts w:asciiTheme="majorHAnsi" w:hAnsiTheme="majorHAnsi" w:cstheme="majorHAnsi"/>
        </w:rPr>
        <w:t xml:space="preserve">This </w:t>
      </w:r>
    </w:p>
    <w:p w14:paraId="320F09D4" w14:textId="6AC40CB0" w:rsidR="00CB61B6" w:rsidRDefault="00C8663C" w:rsidP="00AF008C">
      <w:pPr>
        <w:pStyle w:val="NoSpacing"/>
        <w:rPr>
          <w:rFonts w:asciiTheme="majorHAnsi" w:hAnsiTheme="majorHAnsi" w:cstheme="majorHAnsi"/>
        </w:rPr>
      </w:pPr>
      <w:r>
        <w:rPr>
          <w:rFonts w:asciiTheme="majorHAnsi" w:hAnsiTheme="majorHAnsi" w:cstheme="majorHAnsi"/>
        </w:rPr>
        <w:t xml:space="preserve">will be expanded upon further in </w:t>
      </w:r>
      <w:r w:rsidR="00541765">
        <w:rPr>
          <w:rFonts w:asciiTheme="majorHAnsi" w:hAnsiTheme="majorHAnsi" w:cstheme="majorHAnsi"/>
        </w:rPr>
        <w:t>S</w:t>
      </w:r>
      <w:r>
        <w:rPr>
          <w:rFonts w:asciiTheme="majorHAnsi" w:hAnsiTheme="majorHAnsi" w:cstheme="majorHAnsi"/>
        </w:rPr>
        <w:t>ection 5.</w:t>
      </w:r>
    </w:p>
    <w:p w14:paraId="6BDE790F" w14:textId="50BDB88D" w:rsidR="00C8663C" w:rsidRDefault="00C8663C" w:rsidP="00AF008C">
      <w:pPr>
        <w:pStyle w:val="NoSpacing"/>
        <w:rPr>
          <w:rFonts w:asciiTheme="majorHAnsi" w:hAnsiTheme="majorHAnsi" w:cstheme="majorHAnsi"/>
        </w:rPr>
      </w:pPr>
    </w:p>
    <w:p w14:paraId="195DC6C7" w14:textId="3D9F73B2" w:rsidR="00BF6E48" w:rsidRDefault="00BF6E48" w:rsidP="00AF008C">
      <w:pPr>
        <w:pStyle w:val="NoSpacing"/>
        <w:rPr>
          <w:rFonts w:asciiTheme="majorHAnsi" w:hAnsiTheme="majorHAnsi" w:cstheme="majorHAnsi"/>
        </w:rPr>
      </w:pPr>
    </w:p>
    <w:p w14:paraId="29263E5F" w14:textId="3B3379A9" w:rsidR="00BF6E48" w:rsidRDefault="00BF6E48" w:rsidP="00AF008C">
      <w:pPr>
        <w:pStyle w:val="NoSpacing"/>
        <w:rPr>
          <w:rFonts w:asciiTheme="majorHAnsi" w:hAnsiTheme="majorHAnsi" w:cstheme="majorHAnsi"/>
        </w:rPr>
      </w:pPr>
    </w:p>
    <w:p w14:paraId="40CF163F" w14:textId="63953E29" w:rsidR="00BF6E48" w:rsidRDefault="00BF6E48" w:rsidP="00AF008C">
      <w:pPr>
        <w:pStyle w:val="NoSpacing"/>
        <w:rPr>
          <w:rFonts w:asciiTheme="majorHAnsi" w:hAnsiTheme="majorHAnsi" w:cstheme="majorHAnsi"/>
        </w:rPr>
      </w:pPr>
    </w:p>
    <w:p w14:paraId="6F7E8B79" w14:textId="64B9A654" w:rsidR="00BF6E48" w:rsidRDefault="00BF6E48" w:rsidP="00AF008C">
      <w:pPr>
        <w:pStyle w:val="NoSpacing"/>
        <w:rPr>
          <w:rFonts w:asciiTheme="majorHAnsi" w:hAnsiTheme="majorHAnsi" w:cstheme="majorHAnsi"/>
        </w:rPr>
      </w:pPr>
    </w:p>
    <w:p w14:paraId="412ECAA5" w14:textId="77777777" w:rsidR="00BF6E48" w:rsidRDefault="00BF6E48" w:rsidP="00AF008C">
      <w:pPr>
        <w:pStyle w:val="NoSpacing"/>
        <w:rPr>
          <w:rFonts w:asciiTheme="majorHAnsi" w:hAnsiTheme="majorHAnsi" w:cstheme="majorHAnsi"/>
        </w:rPr>
      </w:pPr>
    </w:p>
    <w:p w14:paraId="32EDA52A" w14:textId="2BABD63E" w:rsidR="0023161F" w:rsidRDefault="0023161F" w:rsidP="00AF008C">
      <w:pPr>
        <w:pStyle w:val="NoSpacing"/>
        <w:rPr>
          <w:rFonts w:asciiTheme="majorHAnsi" w:hAnsiTheme="majorHAnsi" w:cstheme="majorHAnsi"/>
          <w:b/>
          <w:bCs/>
        </w:rPr>
      </w:pPr>
      <w:r>
        <w:rPr>
          <w:rFonts w:asciiTheme="majorHAnsi" w:hAnsiTheme="majorHAnsi" w:cstheme="majorHAnsi"/>
          <w:b/>
          <w:bCs/>
        </w:rPr>
        <w:lastRenderedPageBreak/>
        <w:t>Table 1</w:t>
      </w:r>
    </w:p>
    <w:p w14:paraId="7A46CAD5" w14:textId="1048E962" w:rsidR="0023161F" w:rsidRPr="0023161F" w:rsidRDefault="00541765" w:rsidP="00AF008C">
      <w:pPr>
        <w:pStyle w:val="NoSpacing"/>
        <w:rPr>
          <w:rFonts w:asciiTheme="majorHAnsi" w:hAnsiTheme="majorHAnsi" w:cstheme="majorHAnsi"/>
          <w:i/>
          <w:iCs/>
        </w:rPr>
      </w:pPr>
      <w:r>
        <w:rPr>
          <w:rFonts w:asciiTheme="majorHAnsi" w:hAnsiTheme="majorHAnsi" w:cstheme="majorHAnsi"/>
          <w:i/>
          <w:iCs/>
        </w:rPr>
        <w:t>P</w:t>
      </w:r>
      <w:r w:rsidR="0023161F">
        <w:rPr>
          <w:rFonts w:asciiTheme="majorHAnsi" w:hAnsiTheme="majorHAnsi" w:cstheme="majorHAnsi"/>
          <w:i/>
          <w:iCs/>
        </w:rPr>
        <w:t>erformance measures of the decision tree and random forest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CB61B6" w14:paraId="5ED33099" w14:textId="77777777" w:rsidTr="00CB61B6">
        <w:tc>
          <w:tcPr>
            <w:tcW w:w="3005" w:type="dxa"/>
            <w:tcBorders>
              <w:top w:val="single" w:sz="4" w:space="0" w:color="auto"/>
              <w:bottom w:val="single" w:sz="4" w:space="0" w:color="auto"/>
            </w:tcBorders>
          </w:tcPr>
          <w:p w14:paraId="4C0D7C55" w14:textId="1979C4BE" w:rsidR="00CB61B6" w:rsidRDefault="00CB61B6" w:rsidP="00CB61B6">
            <w:pPr>
              <w:pStyle w:val="NoSpacing"/>
              <w:rPr>
                <w:rFonts w:asciiTheme="majorHAnsi" w:hAnsiTheme="majorHAnsi" w:cstheme="majorHAnsi"/>
              </w:rPr>
            </w:pPr>
            <w:r>
              <w:rPr>
                <w:rFonts w:asciiTheme="majorHAnsi" w:hAnsiTheme="majorHAnsi" w:cstheme="majorHAnsi"/>
              </w:rPr>
              <w:t>Performance measure</w:t>
            </w:r>
          </w:p>
        </w:tc>
        <w:tc>
          <w:tcPr>
            <w:tcW w:w="3005" w:type="dxa"/>
            <w:tcBorders>
              <w:top w:val="single" w:sz="4" w:space="0" w:color="auto"/>
              <w:bottom w:val="single" w:sz="4" w:space="0" w:color="auto"/>
            </w:tcBorders>
          </w:tcPr>
          <w:p w14:paraId="3C67B24E" w14:textId="5EEC3ACA" w:rsidR="00CB61B6" w:rsidRDefault="00CB61B6" w:rsidP="00CB61B6">
            <w:pPr>
              <w:pStyle w:val="NoSpacing"/>
              <w:jc w:val="center"/>
              <w:rPr>
                <w:rFonts w:asciiTheme="majorHAnsi" w:hAnsiTheme="majorHAnsi" w:cstheme="majorHAnsi"/>
              </w:rPr>
            </w:pPr>
            <w:r>
              <w:rPr>
                <w:rFonts w:asciiTheme="majorHAnsi" w:hAnsiTheme="majorHAnsi" w:cstheme="majorHAnsi"/>
              </w:rPr>
              <w:t>Decision Tree</w:t>
            </w:r>
          </w:p>
        </w:tc>
        <w:tc>
          <w:tcPr>
            <w:tcW w:w="3006" w:type="dxa"/>
            <w:tcBorders>
              <w:top w:val="single" w:sz="4" w:space="0" w:color="auto"/>
              <w:bottom w:val="single" w:sz="4" w:space="0" w:color="auto"/>
            </w:tcBorders>
          </w:tcPr>
          <w:p w14:paraId="7130239D" w14:textId="698C19FD" w:rsidR="00CB61B6" w:rsidRDefault="00CB61B6" w:rsidP="00CB61B6">
            <w:pPr>
              <w:pStyle w:val="NoSpacing"/>
              <w:jc w:val="center"/>
              <w:rPr>
                <w:rFonts w:asciiTheme="majorHAnsi" w:hAnsiTheme="majorHAnsi" w:cstheme="majorHAnsi"/>
              </w:rPr>
            </w:pPr>
            <w:r>
              <w:rPr>
                <w:rFonts w:asciiTheme="majorHAnsi" w:hAnsiTheme="majorHAnsi" w:cstheme="majorHAnsi"/>
              </w:rPr>
              <w:t>Random Forest</w:t>
            </w:r>
          </w:p>
        </w:tc>
      </w:tr>
      <w:tr w:rsidR="00CB61B6" w14:paraId="73E7DC9E" w14:textId="77777777" w:rsidTr="00CB61B6">
        <w:tc>
          <w:tcPr>
            <w:tcW w:w="3005" w:type="dxa"/>
            <w:tcBorders>
              <w:top w:val="single" w:sz="4" w:space="0" w:color="auto"/>
            </w:tcBorders>
          </w:tcPr>
          <w:p w14:paraId="66FC5371" w14:textId="5990F322" w:rsidR="00CB61B6" w:rsidRDefault="00CB61B6" w:rsidP="00CB61B6">
            <w:pPr>
              <w:pStyle w:val="NoSpacing"/>
              <w:rPr>
                <w:rFonts w:asciiTheme="majorHAnsi" w:hAnsiTheme="majorHAnsi" w:cstheme="majorHAnsi"/>
              </w:rPr>
            </w:pPr>
            <w:r>
              <w:rPr>
                <w:rFonts w:asciiTheme="majorHAnsi" w:hAnsiTheme="majorHAnsi" w:cstheme="majorHAnsi"/>
              </w:rPr>
              <w:t>Sensitivity</w:t>
            </w:r>
          </w:p>
        </w:tc>
        <w:tc>
          <w:tcPr>
            <w:tcW w:w="3005" w:type="dxa"/>
            <w:tcBorders>
              <w:top w:val="single" w:sz="4" w:space="0" w:color="auto"/>
            </w:tcBorders>
          </w:tcPr>
          <w:p w14:paraId="791A0B89" w14:textId="0D2505C8" w:rsidR="00CB61B6" w:rsidRDefault="00541765" w:rsidP="00CB61B6">
            <w:pPr>
              <w:pStyle w:val="NoSpacing"/>
              <w:jc w:val="center"/>
              <w:rPr>
                <w:rFonts w:asciiTheme="majorHAnsi" w:hAnsiTheme="majorHAnsi" w:cstheme="majorHAnsi"/>
              </w:rPr>
            </w:pPr>
            <w:r>
              <w:rPr>
                <w:rFonts w:asciiTheme="majorHAnsi" w:hAnsiTheme="majorHAnsi" w:cstheme="majorHAnsi"/>
              </w:rPr>
              <w:t>0</w:t>
            </w:r>
            <w:r w:rsidR="00CB61B6">
              <w:rPr>
                <w:rFonts w:asciiTheme="majorHAnsi" w:hAnsiTheme="majorHAnsi" w:cstheme="majorHAnsi"/>
              </w:rPr>
              <w:t>.981</w:t>
            </w:r>
          </w:p>
        </w:tc>
        <w:tc>
          <w:tcPr>
            <w:tcW w:w="3006" w:type="dxa"/>
            <w:tcBorders>
              <w:top w:val="single" w:sz="4" w:space="0" w:color="auto"/>
            </w:tcBorders>
          </w:tcPr>
          <w:p w14:paraId="77397FC7" w14:textId="0BAE7EE9" w:rsidR="00CB61B6" w:rsidRDefault="00541765" w:rsidP="00CB61B6">
            <w:pPr>
              <w:pStyle w:val="NoSpacing"/>
              <w:jc w:val="center"/>
              <w:rPr>
                <w:rFonts w:asciiTheme="majorHAnsi" w:hAnsiTheme="majorHAnsi" w:cstheme="majorHAnsi"/>
              </w:rPr>
            </w:pPr>
            <w:r>
              <w:rPr>
                <w:rFonts w:asciiTheme="majorHAnsi" w:hAnsiTheme="majorHAnsi" w:cstheme="majorHAnsi"/>
              </w:rPr>
              <w:t>0</w:t>
            </w:r>
            <w:r w:rsidR="00CB61B6">
              <w:rPr>
                <w:rFonts w:asciiTheme="majorHAnsi" w:hAnsiTheme="majorHAnsi" w:cstheme="majorHAnsi"/>
              </w:rPr>
              <w:t>.</w:t>
            </w:r>
            <w:r w:rsidR="006E601E">
              <w:rPr>
                <w:rFonts w:asciiTheme="majorHAnsi" w:hAnsiTheme="majorHAnsi" w:cstheme="majorHAnsi"/>
              </w:rPr>
              <w:t>750</w:t>
            </w:r>
          </w:p>
        </w:tc>
      </w:tr>
      <w:tr w:rsidR="00CB61B6" w14:paraId="44D53FF8" w14:textId="77777777" w:rsidTr="00CB61B6">
        <w:tc>
          <w:tcPr>
            <w:tcW w:w="3005" w:type="dxa"/>
          </w:tcPr>
          <w:p w14:paraId="210785D2" w14:textId="0A8D6FAA" w:rsidR="00CB61B6" w:rsidRDefault="00CB61B6" w:rsidP="00CB61B6">
            <w:pPr>
              <w:pStyle w:val="NoSpacing"/>
              <w:rPr>
                <w:rFonts w:asciiTheme="majorHAnsi" w:hAnsiTheme="majorHAnsi" w:cstheme="majorHAnsi"/>
              </w:rPr>
            </w:pPr>
            <w:r>
              <w:rPr>
                <w:rFonts w:asciiTheme="majorHAnsi" w:hAnsiTheme="majorHAnsi" w:cstheme="majorHAnsi"/>
              </w:rPr>
              <w:t>Specificity</w:t>
            </w:r>
          </w:p>
        </w:tc>
        <w:tc>
          <w:tcPr>
            <w:tcW w:w="3005" w:type="dxa"/>
          </w:tcPr>
          <w:p w14:paraId="38A59CD6" w14:textId="605B83A6" w:rsidR="00CB61B6" w:rsidRDefault="00541765" w:rsidP="00CB61B6">
            <w:pPr>
              <w:pStyle w:val="NoSpacing"/>
              <w:jc w:val="center"/>
              <w:rPr>
                <w:rFonts w:asciiTheme="majorHAnsi" w:hAnsiTheme="majorHAnsi" w:cstheme="majorHAnsi"/>
              </w:rPr>
            </w:pPr>
            <w:r>
              <w:rPr>
                <w:rFonts w:asciiTheme="majorHAnsi" w:hAnsiTheme="majorHAnsi" w:cstheme="majorHAnsi"/>
              </w:rPr>
              <w:t>0</w:t>
            </w:r>
            <w:r w:rsidR="00CB61B6">
              <w:rPr>
                <w:rFonts w:asciiTheme="majorHAnsi" w:hAnsiTheme="majorHAnsi" w:cstheme="majorHAnsi"/>
              </w:rPr>
              <w:t>.736</w:t>
            </w:r>
          </w:p>
        </w:tc>
        <w:tc>
          <w:tcPr>
            <w:tcW w:w="3006" w:type="dxa"/>
          </w:tcPr>
          <w:p w14:paraId="447E8586" w14:textId="4047568F" w:rsidR="00CB61B6" w:rsidRDefault="00541765" w:rsidP="00CB61B6">
            <w:pPr>
              <w:pStyle w:val="NoSpacing"/>
              <w:jc w:val="center"/>
              <w:rPr>
                <w:rFonts w:asciiTheme="majorHAnsi" w:hAnsiTheme="majorHAnsi" w:cstheme="majorHAnsi"/>
              </w:rPr>
            </w:pPr>
            <w:r>
              <w:rPr>
                <w:rFonts w:asciiTheme="majorHAnsi" w:hAnsiTheme="majorHAnsi" w:cstheme="majorHAnsi"/>
              </w:rPr>
              <w:t>0</w:t>
            </w:r>
            <w:r w:rsidR="00CB61B6">
              <w:rPr>
                <w:rFonts w:asciiTheme="majorHAnsi" w:hAnsiTheme="majorHAnsi" w:cstheme="majorHAnsi"/>
              </w:rPr>
              <w:t>.8</w:t>
            </w:r>
            <w:r w:rsidR="006E601E">
              <w:rPr>
                <w:rFonts w:asciiTheme="majorHAnsi" w:hAnsiTheme="majorHAnsi" w:cstheme="majorHAnsi"/>
              </w:rPr>
              <w:t>88</w:t>
            </w:r>
          </w:p>
        </w:tc>
      </w:tr>
      <w:tr w:rsidR="00CB61B6" w14:paraId="71E0B97E" w14:textId="77777777" w:rsidTr="00CB61B6">
        <w:tc>
          <w:tcPr>
            <w:tcW w:w="3005" w:type="dxa"/>
          </w:tcPr>
          <w:p w14:paraId="4403E236" w14:textId="07A566C7" w:rsidR="00CB61B6" w:rsidRDefault="00CB61B6" w:rsidP="00CB61B6">
            <w:pPr>
              <w:pStyle w:val="NoSpacing"/>
              <w:rPr>
                <w:rFonts w:asciiTheme="majorHAnsi" w:hAnsiTheme="majorHAnsi" w:cstheme="majorHAnsi"/>
              </w:rPr>
            </w:pPr>
            <w:r>
              <w:rPr>
                <w:rFonts w:asciiTheme="majorHAnsi" w:hAnsiTheme="majorHAnsi" w:cstheme="majorHAnsi"/>
              </w:rPr>
              <w:t>Accuracy</w:t>
            </w:r>
          </w:p>
        </w:tc>
        <w:tc>
          <w:tcPr>
            <w:tcW w:w="3005" w:type="dxa"/>
          </w:tcPr>
          <w:p w14:paraId="640A18A4" w14:textId="31D667C6" w:rsidR="00CB61B6" w:rsidRDefault="00541765" w:rsidP="00CB61B6">
            <w:pPr>
              <w:pStyle w:val="NoSpacing"/>
              <w:jc w:val="center"/>
              <w:rPr>
                <w:rFonts w:asciiTheme="majorHAnsi" w:hAnsiTheme="majorHAnsi" w:cstheme="majorHAnsi"/>
              </w:rPr>
            </w:pPr>
            <w:r>
              <w:rPr>
                <w:rFonts w:asciiTheme="majorHAnsi" w:hAnsiTheme="majorHAnsi" w:cstheme="majorHAnsi"/>
              </w:rPr>
              <w:t>0</w:t>
            </w:r>
            <w:r w:rsidR="00CB61B6">
              <w:rPr>
                <w:rFonts w:asciiTheme="majorHAnsi" w:hAnsiTheme="majorHAnsi" w:cstheme="majorHAnsi"/>
              </w:rPr>
              <w:t>.808</w:t>
            </w:r>
          </w:p>
        </w:tc>
        <w:tc>
          <w:tcPr>
            <w:tcW w:w="3006" w:type="dxa"/>
          </w:tcPr>
          <w:p w14:paraId="72604269" w14:textId="0BD08258" w:rsidR="00CB61B6" w:rsidRDefault="00541765" w:rsidP="00CB61B6">
            <w:pPr>
              <w:pStyle w:val="NoSpacing"/>
              <w:jc w:val="center"/>
              <w:rPr>
                <w:rFonts w:asciiTheme="majorHAnsi" w:hAnsiTheme="majorHAnsi" w:cstheme="majorHAnsi"/>
              </w:rPr>
            </w:pPr>
            <w:r>
              <w:rPr>
                <w:rFonts w:asciiTheme="majorHAnsi" w:hAnsiTheme="majorHAnsi" w:cstheme="majorHAnsi"/>
              </w:rPr>
              <w:t>0</w:t>
            </w:r>
            <w:r w:rsidR="00CB61B6">
              <w:rPr>
                <w:rFonts w:asciiTheme="majorHAnsi" w:hAnsiTheme="majorHAnsi" w:cstheme="majorHAnsi"/>
              </w:rPr>
              <w:t>.8</w:t>
            </w:r>
            <w:r w:rsidR="006E601E">
              <w:rPr>
                <w:rFonts w:asciiTheme="majorHAnsi" w:hAnsiTheme="majorHAnsi" w:cstheme="majorHAnsi"/>
              </w:rPr>
              <w:t>47</w:t>
            </w:r>
          </w:p>
        </w:tc>
      </w:tr>
      <w:tr w:rsidR="00CB61B6" w14:paraId="59BD0BF3" w14:textId="77777777" w:rsidTr="00CB61B6">
        <w:tc>
          <w:tcPr>
            <w:tcW w:w="3005" w:type="dxa"/>
            <w:tcBorders>
              <w:bottom w:val="single" w:sz="4" w:space="0" w:color="auto"/>
            </w:tcBorders>
          </w:tcPr>
          <w:p w14:paraId="553900A5" w14:textId="18FBD160" w:rsidR="00CB61B6" w:rsidRDefault="00CB61B6" w:rsidP="00CB61B6">
            <w:pPr>
              <w:pStyle w:val="NoSpacing"/>
              <w:rPr>
                <w:rFonts w:asciiTheme="majorHAnsi" w:hAnsiTheme="majorHAnsi" w:cstheme="majorHAnsi"/>
              </w:rPr>
            </w:pPr>
            <w:r>
              <w:rPr>
                <w:rFonts w:asciiTheme="majorHAnsi" w:hAnsiTheme="majorHAnsi" w:cstheme="majorHAnsi"/>
              </w:rPr>
              <w:t>Balanced Accuracy</w:t>
            </w:r>
          </w:p>
        </w:tc>
        <w:tc>
          <w:tcPr>
            <w:tcW w:w="3005" w:type="dxa"/>
            <w:tcBorders>
              <w:bottom w:val="single" w:sz="4" w:space="0" w:color="auto"/>
            </w:tcBorders>
          </w:tcPr>
          <w:p w14:paraId="06DAAD1C" w14:textId="0957E30F" w:rsidR="00CB61B6" w:rsidRDefault="00541765" w:rsidP="00CB61B6">
            <w:pPr>
              <w:pStyle w:val="NoSpacing"/>
              <w:jc w:val="center"/>
              <w:rPr>
                <w:rFonts w:asciiTheme="majorHAnsi" w:hAnsiTheme="majorHAnsi" w:cstheme="majorHAnsi"/>
              </w:rPr>
            </w:pPr>
            <w:r>
              <w:rPr>
                <w:rFonts w:asciiTheme="majorHAnsi" w:hAnsiTheme="majorHAnsi" w:cstheme="majorHAnsi"/>
              </w:rPr>
              <w:t>0</w:t>
            </w:r>
            <w:r w:rsidR="00CB61B6">
              <w:rPr>
                <w:rFonts w:asciiTheme="majorHAnsi" w:hAnsiTheme="majorHAnsi" w:cstheme="majorHAnsi"/>
              </w:rPr>
              <w:t>.858</w:t>
            </w:r>
          </w:p>
        </w:tc>
        <w:tc>
          <w:tcPr>
            <w:tcW w:w="3006" w:type="dxa"/>
            <w:tcBorders>
              <w:bottom w:val="single" w:sz="4" w:space="0" w:color="auto"/>
            </w:tcBorders>
          </w:tcPr>
          <w:p w14:paraId="0E2FC59F" w14:textId="59252E01" w:rsidR="00CB61B6" w:rsidRDefault="00541765" w:rsidP="00CB61B6">
            <w:pPr>
              <w:pStyle w:val="NoSpacing"/>
              <w:jc w:val="center"/>
              <w:rPr>
                <w:rFonts w:asciiTheme="majorHAnsi" w:hAnsiTheme="majorHAnsi" w:cstheme="majorHAnsi"/>
              </w:rPr>
            </w:pPr>
            <w:r>
              <w:rPr>
                <w:rFonts w:asciiTheme="majorHAnsi" w:hAnsiTheme="majorHAnsi" w:cstheme="majorHAnsi"/>
              </w:rPr>
              <w:t>0</w:t>
            </w:r>
            <w:r w:rsidR="00CB61B6">
              <w:rPr>
                <w:rFonts w:asciiTheme="majorHAnsi" w:hAnsiTheme="majorHAnsi" w:cstheme="majorHAnsi"/>
              </w:rPr>
              <w:t>.8</w:t>
            </w:r>
            <w:r w:rsidR="006E601E">
              <w:rPr>
                <w:rFonts w:asciiTheme="majorHAnsi" w:hAnsiTheme="majorHAnsi" w:cstheme="majorHAnsi"/>
              </w:rPr>
              <w:t>19</w:t>
            </w:r>
          </w:p>
        </w:tc>
      </w:tr>
    </w:tbl>
    <w:p w14:paraId="05680123" w14:textId="0ACA825E" w:rsidR="00AF008C" w:rsidRDefault="00AF008C" w:rsidP="00AF008C">
      <w:pPr>
        <w:pStyle w:val="NoSpacing"/>
        <w:rPr>
          <w:rFonts w:asciiTheme="majorHAnsi" w:hAnsiTheme="majorHAnsi" w:cstheme="majorHAnsi"/>
        </w:rPr>
      </w:pPr>
    </w:p>
    <w:p w14:paraId="6ABB8A52" w14:textId="22B0A613" w:rsidR="00714036" w:rsidRDefault="00714036" w:rsidP="00AF008C">
      <w:pPr>
        <w:pStyle w:val="NoSpacing"/>
        <w:rPr>
          <w:rFonts w:asciiTheme="majorHAnsi" w:hAnsiTheme="majorHAnsi" w:cstheme="majorHAnsi"/>
        </w:rPr>
      </w:pPr>
      <w:r>
        <w:rPr>
          <w:rFonts w:asciiTheme="majorHAnsi" w:hAnsiTheme="majorHAnsi" w:cstheme="majorHAnsi"/>
        </w:rPr>
        <w:t>The decision tree decided upon the class label based on the following three factors: 1. Whether the individual had ever been diagnosed with depression. 2. Whether the individual had ever been diagnosed with anxiety. 3. How many days over the last 2 weeks the individual has felt down, depressed</w:t>
      </w:r>
      <w:r w:rsidR="00AB555B">
        <w:rPr>
          <w:rFonts w:asciiTheme="majorHAnsi" w:hAnsiTheme="majorHAnsi" w:cstheme="majorHAnsi"/>
        </w:rPr>
        <w:t>,</w:t>
      </w:r>
      <w:r>
        <w:rPr>
          <w:rFonts w:asciiTheme="majorHAnsi" w:hAnsiTheme="majorHAnsi" w:cstheme="majorHAnsi"/>
        </w:rPr>
        <w:t xml:space="preserve"> or hopeless.</w:t>
      </w:r>
    </w:p>
    <w:p w14:paraId="79C08416" w14:textId="0B4C5EFE" w:rsidR="00A27211" w:rsidRDefault="00A27211" w:rsidP="00D52F2E">
      <w:pPr>
        <w:pStyle w:val="NoSpacing"/>
        <w:rPr>
          <w:rFonts w:asciiTheme="majorHAnsi" w:hAnsiTheme="majorHAnsi" w:cstheme="majorHAnsi"/>
        </w:rPr>
      </w:pPr>
    </w:p>
    <w:p w14:paraId="0BE4F8D0" w14:textId="39756ED3" w:rsidR="00B72FEB" w:rsidRPr="00B72FEB" w:rsidRDefault="00B72FEB" w:rsidP="00B72FEB">
      <w:pPr>
        <w:pStyle w:val="NoSpacing"/>
        <w:numPr>
          <w:ilvl w:val="0"/>
          <w:numId w:val="1"/>
        </w:numPr>
        <w:rPr>
          <w:rFonts w:ascii="Times New Roman" w:hAnsi="Times New Roman" w:cs="Times New Roman"/>
        </w:rPr>
      </w:pPr>
      <w:r>
        <w:rPr>
          <w:rFonts w:asciiTheme="majorHAnsi" w:hAnsiTheme="majorHAnsi" w:cstheme="majorHAnsi"/>
          <w:b/>
          <w:bCs/>
        </w:rPr>
        <w:t>Evaluation</w:t>
      </w:r>
    </w:p>
    <w:p w14:paraId="2D613495" w14:textId="52C92161" w:rsidR="00380070" w:rsidRDefault="00380070" w:rsidP="00380070">
      <w:pPr>
        <w:pStyle w:val="NoSpacing"/>
        <w:rPr>
          <w:rFonts w:asciiTheme="majorHAnsi" w:hAnsiTheme="majorHAnsi" w:cstheme="majorHAnsi"/>
        </w:rPr>
      </w:pPr>
    </w:p>
    <w:p w14:paraId="2A6A6F02" w14:textId="77777777" w:rsidR="0003773B" w:rsidRDefault="008768BD" w:rsidP="00380070">
      <w:pPr>
        <w:pStyle w:val="NoSpacing"/>
        <w:rPr>
          <w:rFonts w:asciiTheme="majorHAnsi" w:hAnsiTheme="majorHAnsi" w:cstheme="majorHAnsi"/>
        </w:rPr>
      </w:pPr>
      <w:r>
        <w:rPr>
          <w:rFonts w:asciiTheme="majorHAnsi" w:hAnsiTheme="majorHAnsi" w:cstheme="majorHAnsi"/>
        </w:rPr>
        <w:t xml:space="preserve">The goal of this project was to build a model to help understand the risk factors for poor mental health and to provide possible targets to help improve and prevent mental health problems among the population. More specifically, the success criteria for this goal were to create a model that can predict whether an individual is receiving mental health treatment with an accuracy of at least 75% and to identify the factors that have the strongest relationship with the need for mental health treatment. </w:t>
      </w:r>
      <w:r w:rsidR="00E54CF6">
        <w:rPr>
          <w:rFonts w:asciiTheme="majorHAnsi" w:hAnsiTheme="majorHAnsi" w:cstheme="majorHAnsi"/>
        </w:rPr>
        <w:t>To</w:t>
      </w:r>
      <w:r>
        <w:rPr>
          <w:rFonts w:asciiTheme="majorHAnsi" w:hAnsiTheme="majorHAnsi" w:cstheme="majorHAnsi"/>
        </w:rPr>
        <w:t xml:space="preserve"> achieve this result, the BRFSS dataset was </w:t>
      </w:r>
      <w:r w:rsidR="00AB555B">
        <w:rPr>
          <w:rFonts w:asciiTheme="majorHAnsi" w:hAnsiTheme="majorHAnsi" w:cstheme="majorHAnsi"/>
        </w:rPr>
        <w:t xml:space="preserve">extracted, </w:t>
      </w:r>
      <w:r w:rsidR="00E54CF6">
        <w:rPr>
          <w:rFonts w:asciiTheme="majorHAnsi" w:hAnsiTheme="majorHAnsi" w:cstheme="majorHAnsi"/>
        </w:rPr>
        <w:t>examined,</w:t>
      </w:r>
      <w:r w:rsidR="00AB555B">
        <w:rPr>
          <w:rFonts w:asciiTheme="majorHAnsi" w:hAnsiTheme="majorHAnsi" w:cstheme="majorHAnsi"/>
        </w:rPr>
        <w:t xml:space="preserve"> and </w:t>
      </w:r>
      <w:r w:rsidR="00E54CF6">
        <w:rPr>
          <w:rFonts w:asciiTheme="majorHAnsi" w:hAnsiTheme="majorHAnsi" w:cstheme="majorHAnsi"/>
        </w:rPr>
        <w:t>cleaned</w:t>
      </w:r>
      <w:r w:rsidR="00AB555B">
        <w:rPr>
          <w:rFonts w:asciiTheme="majorHAnsi" w:hAnsiTheme="majorHAnsi" w:cstheme="majorHAnsi"/>
        </w:rPr>
        <w:t xml:space="preserve">. Following which, a decision tree and random forest model were created. </w:t>
      </w:r>
    </w:p>
    <w:p w14:paraId="64338B3C" w14:textId="15FCEBA4" w:rsidR="00064468" w:rsidRDefault="00AB555B" w:rsidP="0003773B">
      <w:pPr>
        <w:pStyle w:val="NoSpacing"/>
        <w:ind w:firstLine="720"/>
        <w:rPr>
          <w:rFonts w:asciiTheme="majorHAnsi" w:hAnsiTheme="majorHAnsi" w:cstheme="majorHAnsi"/>
        </w:rPr>
      </w:pPr>
      <w:r>
        <w:rPr>
          <w:rFonts w:asciiTheme="majorHAnsi" w:hAnsiTheme="majorHAnsi" w:cstheme="majorHAnsi"/>
        </w:rPr>
        <w:t xml:space="preserve">Both models had an accuracy of 80% or higher, thus the first success criterium has been met. </w:t>
      </w:r>
      <w:r w:rsidR="00064468">
        <w:rPr>
          <w:rFonts w:asciiTheme="majorHAnsi" w:hAnsiTheme="majorHAnsi" w:cstheme="majorHAnsi"/>
        </w:rPr>
        <w:t xml:space="preserve">The </w:t>
      </w:r>
      <w:r w:rsidR="00E54CF6">
        <w:rPr>
          <w:rFonts w:asciiTheme="majorHAnsi" w:hAnsiTheme="majorHAnsi" w:cstheme="majorHAnsi"/>
        </w:rPr>
        <w:t>decision tree was selected as the best model for this project</w:t>
      </w:r>
      <w:r w:rsidR="0003773B">
        <w:rPr>
          <w:rFonts w:asciiTheme="majorHAnsi" w:hAnsiTheme="majorHAnsi" w:cstheme="majorHAnsi"/>
        </w:rPr>
        <w:t>, as it</w:t>
      </w:r>
      <w:r w:rsidR="00E54CF6">
        <w:rPr>
          <w:rFonts w:asciiTheme="majorHAnsi" w:hAnsiTheme="majorHAnsi" w:cstheme="majorHAnsi"/>
        </w:rPr>
        <w:t xml:space="preserve"> had a better balanced accuracy and </w:t>
      </w:r>
      <w:r w:rsidR="0003773B">
        <w:rPr>
          <w:rFonts w:asciiTheme="majorHAnsi" w:hAnsiTheme="majorHAnsi" w:cstheme="majorHAnsi"/>
        </w:rPr>
        <w:t>sensitivity,</w:t>
      </w:r>
      <w:r w:rsidR="00E54CF6">
        <w:rPr>
          <w:rFonts w:asciiTheme="majorHAnsi" w:hAnsiTheme="majorHAnsi" w:cstheme="majorHAnsi"/>
        </w:rPr>
        <w:t xml:space="preserve"> and this outweighed the higher specificity of the random forest. </w:t>
      </w:r>
      <w:r w:rsidR="00A826C7">
        <w:rPr>
          <w:rFonts w:asciiTheme="majorHAnsi" w:hAnsiTheme="majorHAnsi" w:cstheme="majorHAnsi"/>
        </w:rPr>
        <w:t>It is more important to identify all the different risk groups, because the goal of this project is to enable prevention. The cost of missing a group outweighs the cost of including too many, as prevention measures do not have negative consequences for those who are not in need of them</w:t>
      </w:r>
      <w:r w:rsidR="0003773B">
        <w:rPr>
          <w:rFonts w:asciiTheme="majorHAnsi" w:hAnsiTheme="majorHAnsi" w:cstheme="majorHAnsi"/>
        </w:rPr>
        <w:t>.</w:t>
      </w:r>
    </w:p>
    <w:p w14:paraId="5D048F4E" w14:textId="584D1024" w:rsidR="00380070" w:rsidRDefault="0003773B" w:rsidP="0003773B">
      <w:pPr>
        <w:pStyle w:val="NoSpacing"/>
        <w:ind w:firstLine="720"/>
        <w:rPr>
          <w:rFonts w:asciiTheme="majorHAnsi" w:hAnsiTheme="majorHAnsi" w:cstheme="majorHAnsi"/>
        </w:rPr>
      </w:pPr>
      <w:r>
        <w:rPr>
          <w:rFonts w:asciiTheme="majorHAnsi" w:hAnsiTheme="majorHAnsi" w:cstheme="majorHAnsi"/>
        </w:rPr>
        <w:t xml:space="preserve">The performance on the second success criterium is less straightforward. </w:t>
      </w:r>
      <w:r w:rsidR="00AB555B">
        <w:rPr>
          <w:rFonts w:asciiTheme="majorHAnsi" w:hAnsiTheme="majorHAnsi" w:cstheme="majorHAnsi"/>
        </w:rPr>
        <w:t xml:space="preserve">While the decision tree did provide the variables which were used to predict whether an individual received mental health treatment, these are not very insightful upon closer inspection. </w:t>
      </w:r>
      <w:r w:rsidR="00064468">
        <w:rPr>
          <w:rFonts w:asciiTheme="majorHAnsi" w:hAnsiTheme="majorHAnsi" w:cstheme="majorHAnsi"/>
        </w:rPr>
        <w:t xml:space="preserve">The variables with the biggest influence on the decision tree where whether an individual had ever been diagnosed with depression or anxiety. It is not surprising that these individuals are receiving medication or other treatment for emotional problems. </w:t>
      </w:r>
      <w:r>
        <w:rPr>
          <w:rFonts w:asciiTheme="majorHAnsi" w:hAnsiTheme="majorHAnsi" w:cstheme="majorHAnsi"/>
        </w:rPr>
        <w:t>Unfortunately, this does not help</w:t>
      </w:r>
      <w:r w:rsidR="00064468">
        <w:rPr>
          <w:rFonts w:asciiTheme="majorHAnsi" w:hAnsiTheme="majorHAnsi" w:cstheme="majorHAnsi"/>
        </w:rPr>
        <w:t xml:space="preserve"> identify potential target groups for mental health improvement, </w:t>
      </w:r>
      <w:r>
        <w:rPr>
          <w:rFonts w:asciiTheme="majorHAnsi" w:hAnsiTheme="majorHAnsi" w:cstheme="majorHAnsi"/>
        </w:rPr>
        <w:t xml:space="preserve">however, </w:t>
      </w:r>
      <w:r w:rsidR="00064468">
        <w:rPr>
          <w:rFonts w:asciiTheme="majorHAnsi" w:hAnsiTheme="majorHAnsi" w:cstheme="majorHAnsi"/>
        </w:rPr>
        <w:t>it does affirm the validity of the model.</w:t>
      </w:r>
      <w:r>
        <w:rPr>
          <w:rFonts w:asciiTheme="majorHAnsi" w:hAnsiTheme="majorHAnsi" w:cstheme="majorHAnsi"/>
        </w:rPr>
        <w:t xml:space="preserve"> </w:t>
      </w:r>
      <w:r w:rsidR="00064468">
        <w:rPr>
          <w:rFonts w:asciiTheme="majorHAnsi" w:hAnsiTheme="majorHAnsi" w:cstheme="majorHAnsi"/>
        </w:rPr>
        <w:t xml:space="preserve">Another issue with the model is that it tests whether an individual is receiving treatment and not whether they </w:t>
      </w:r>
      <w:proofErr w:type="gramStart"/>
      <w:r w:rsidR="00064468">
        <w:rPr>
          <w:rFonts w:asciiTheme="majorHAnsi" w:hAnsiTheme="majorHAnsi" w:cstheme="majorHAnsi"/>
        </w:rPr>
        <w:t>are in need of</w:t>
      </w:r>
      <w:proofErr w:type="gramEnd"/>
      <w:r w:rsidR="00064468">
        <w:rPr>
          <w:rFonts w:asciiTheme="majorHAnsi" w:hAnsiTheme="majorHAnsi" w:cstheme="majorHAnsi"/>
        </w:rPr>
        <w:t xml:space="preserve"> it. There could be different reasons for someone in need of treatment, to be unable or unwilling to receive it. </w:t>
      </w:r>
      <w:r w:rsidR="00380070">
        <w:rPr>
          <w:rFonts w:asciiTheme="majorHAnsi" w:hAnsiTheme="majorHAnsi" w:cstheme="majorHAnsi"/>
        </w:rPr>
        <w:t>This is somewhat accounted for in the model</w:t>
      </w:r>
      <w:r>
        <w:rPr>
          <w:rFonts w:asciiTheme="majorHAnsi" w:hAnsiTheme="majorHAnsi" w:cstheme="majorHAnsi"/>
        </w:rPr>
        <w:t xml:space="preserve"> as</w:t>
      </w:r>
      <w:r w:rsidR="00380070">
        <w:rPr>
          <w:rFonts w:asciiTheme="majorHAnsi" w:hAnsiTheme="majorHAnsi" w:cstheme="majorHAnsi"/>
        </w:rPr>
        <w:t xml:space="preserve"> access to insurance is incorporated</w:t>
      </w:r>
      <w:r>
        <w:rPr>
          <w:rFonts w:asciiTheme="majorHAnsi" w:hAnsiTheme="majorHAnsi" w:cstheme="majorHAnsi"/>
        </w:rPr>
        <w:t>, however, it would have been better to use a different target value.</w:t>
      </w:r>
    </w:p>
    <w:p w14:paraId="5B9452F7" w14:textId="5812007B" w:rsidR="001454E0" w:rsidRPr="00A27211" w:rsidRDefault="001454E0" w:rsidP="00A2344C">
      <w:pPr>
        <w:pStyle w:val="NoSpacing"/>
        <w:rPr>
          <w:rFonts w:asciiTheme="majorHAnsi" w:hAnsiTheme="majorHAnsi" w:cstheme="majorHAnsi"/>
        </w:rPr>
      </w:pPr>
    </w:p>
    <w:p w14:paraId="4A67EF58" w14:textId="44289E54" w:rsidR="00BD75B1" w:rsidRPr="00D42893" w:rsidRDefault="00B72FEB" w:rsidP="00D42893">
      <w:pPr>
        <w:pStyle w:val="NoSpacing"/>
        <w:numPr>
          <w:ilvl w:val="0"/>
          <w:numId w:val="1"/>
        </w:numPr>
        <w:rPr>
          <w:rFonts w:ascii="Times New Roman" w:hAnsi="Times New Roman" w:cs="Times New Roman"/>
        </w:rPr>
      </w:pPr>
      <w:r>
        <w:rPr>
          <w:rFonts w:asciiTheme="majorHAnsi" w:hAnsiTheme="majorHAnsi" w:cstheme="majorHAnsi"/>
          <w:b/>
          <w:bCs/>
        </w:rPr>
        <w:t>Deployment</w:t>
      </w:r>
    </w:p>
    <w:p w14:paraId="48D81536" w14:textId="77777777" w:rsidR="00714036" w:rsidRDefault="00714036" w:rsidP="00BD75B1">
      <w:pPr>
        <w:pStyle w:val="NoSpacing"/>
        <w:rPr>
          <w:rFonts w:asciiTheme="majorHAnsi" w:hAnsiTheme="majorHAnsi" w:cstheme="majorHAnsi"/>
        </w:rPr>
      </w:pPr>
    </w:p>
    <w:p w14:paraId="0E6C8F79" w14:textId="5AF2E239" w:rsidR="00BD75B1" w:rsidRPr="00BD75B1" w:rsidRDefault="00BD75B1" w:rsidP="00BD75B1">
      <w:pPr>
        <w:pStyle w:val="NoSpacing"/>
        <w:rPr>
          <w:rFonts w:ascii="Times New Roman" w:hAnsi="Times New Roman" w:cs="Times New Roman"/>
        </w:rPr>
      </w:pPr>
      <w:r w:rsidRPr="00BD75B1">
        <w:rPr>
          <w:rFonts w:asciiTheme="majorHAnsi" w:hAnsiTheme="majorHAnsi" w:cstheme="majorHAnsi"/>
        </w:rPr>
        <w:t xml:space="preserve">To deploy the project, GitHub will be used. This is a popular platform used for software development and version control. The data script, codebook, and </w:t>
      </w:r>
      <w:r w:rsidR="00714036">
        <w:rPr>
          <w:rFonts w:asciiTheme="majorHAnsi" w:hAnsiTheme="majorHAnsi" w:cstheme="majorHAnsi"/>
        </w:rPr>
        <w:t>th</w:t>
      </w:r>
      <w:r w:rsidR="008768BD">
        <w:rPr>
          <w:rFonts w:asciiTheme="majorHAnsi" w:hAnsiTheme="majorHAnsi" w:cstheme="majorHAnsi"/>
        </w:rPr>
        <w:t xml:space="preserve">is </w:t>
      </w:r>
      <w:r w:rsidRPr="00BD75B1">
        <w:rPr>
          <w:rFonts w:asciiTheme="majorHAnsi" w:hAnsiTheme="majorHAnsi" w:cstheme="majorHAnsi"/>
        </w:rPr>
        <w:t xml:space="preserve">report will be posted so they can be found and used by others. The GitHub repository will also include a README file with prerequisites and instructions on where to download the data. </w:t>
      </w:r>
      <w:r>
        <w:rPr>
          <w:rFonts w:asciiTheme="majorHAnsi" w:hAnsiTheme="majorHAnsi" w:cstheme="majorHAnsi"/>
        </w:rPr>
        <w:t>As this project was part of an assignment, there is no plan for maintenance</w:t>
      </w:r>
      <w:r w:rsidR="00D42893">
        <w:rPr>
          <w:rFonts w:asciiTheme="majorHAnsi" w:hAnsiTheme="majorHAnsi" w:cstheme="majorHAnsi"/>
        </w:rPr>
        <w:t xml:space="preserve"> and upkeep</w:t>
      </w:r>
      <w:r>
        <w:rPr>
          <w:rFonts w:asciiTheme="majorHAnsi" w:hAnsiTheme="majorHAnsi" w:cstheme="majorHAnsi"/>
        </w:rPr>
        <w:t>. If another GitHub user runs into a problem, however, the platform can be used to leave comments and flag issues</w:t>
      </w:r>
      <w:r w:rsidR="00D42893">
        <w:rPr>
          <w:rFonts w:asciiTheme="majorHAnsi" w:hAnsiTheme="majorHAnsi" w:cstheme="majorHAnsi"/>
        </w:rPr>
        <w:t xml:space="preserve"> so they can be resolved.</w:t>
      </w:r>
    </w:p>
    <w:p w14:paraId="20704750" w14:textId="77777777" w:rsidR="00BD75B1" w:rsidRPr="00BD75B1" w:rsidRDefault="00BD75B1" w:rsidP="00BD75B1">
      <w:pPr>
        <w:pStyle w:val="NoSpacing"/>
        <w:rPr>
          <w:rFonts w:ascii="Times New Roman" w:hAnsi="Times New Roman" w:cs="Times New Roman"/>
        </w:rPr>
      </w:pPr>
    </w:p>
    <w:p w14:paraId="632C95BF" w14:textId="77777777" w:rsidR="00BD75B1" w:rsidRDefault="00BD75B1" w:rsidP="008366A1">
      <w:pPr>
        <w:pStyle w:val="NoSpacing"/>
        <w:rPr>
          <w:rFonts w:asciiTheme="majorHAnsi" w:hAnsiTheme="majorHAnsi" w:cstheme="majorHAnsi"/>
        </w:rPr>
      </w:pPr>
    </w:p>
    <w:p w14:paraId="64A90C6A" w14:textId="77777777" w:rsidR="0097180F" w:rsidRDefault="0097180F" w:rsidP="00A2344C">
      <w:pPr>
        <w:pStyle w:val="NoSpacing"/>
        <w:rPr>
          <w:rFonts w:asciiTheme="majorHAnsi" w:hAnsiTheme="majorHAnsi" w:cstheme="majorHAnsi"/>
        </w:rPr>
      </w:pPr>
    </w:p>
    <w:p w14:paraId="226D957F" w14:textId="7F791F0C" w:rsidR="00E765CB" w:rsidRPr="008366A1" w:rsidRDefault="0097180F" w:rsidP="00A2344C">
      <w:pPr>
        <w:pStyle w:val="NoSpacing"/>
        <w:rPr>
          <w:rFonts w:asciiTheme="majorHAnsi" w:hAnsiTheme="majorHAnsi" w:cstheme="majorHAnsi"/>
          <w:sz w:val="24"/>
          <w:szCs w:val="24"/>
        </w:rPr>
      </w:pPr>
      <w:r w:rsidRPr="008366A1">
        <w:rPr>
          <w:rFonts w:asciiTheme="majorHAnsi" w:hAnsiTheme="majorHAnsi" w:cstheme="majorHAnsi"/>
          <w:sz w:val="24"/>
          <w:szCs w:val="24"/>
        </w:rPr>
        <w:lastRenderedPageBreak/>
        <w:t>References</w:t>
      </w:r>
    </w:p>
    <w:p w14:paraId="5681AEE7" w14:textId="481FBC4B" w:rsidR="00A2344C" w:rsidRDefault="00A2344C" w:rsidP="00A2344C">
      <w:pPr>
        <w:pStyle w:val="NoSpacing"/>
        <w:rPr>
          <w:rFonts w:asciiTheme="majorHAnsi" w:hAnsiTheme="majorHAnsi" w:cstheme="majorHAnsi"/>
        </w:rPr>
      </w:pPr>
    </w:p>
    <w:sdt>
      <w:sdtPr>
        <w:rPr>
          <w:rFonts w:asciiTheme="majorHAnsi" w:hAnsiTheme="majorHAnsi" w:cstheme="majorHAnsi"/>
        </w:rPr>
        <w:tag w:val="MENDELEY_BIBLIOGRAPHY"/>
        <w:id w:val="544882505"/>
        <w:placeholder>
          <w:docPart w:val="DefaultPlaceholder_-1854013440"/>
        </w:placeholder>
      </w:sdtPr>
      <w:sdtEndPr/>
      <w:sdtContent>
        <w:p w14:paraId="43FE537E" w14:textId="77777777" w:rsidR="00DB0F1E" w:rsidRPr="00BF6E48" w:rsidRDefault="00DB0F1E" w:rsidP="00BF6E48">
          <w:pPr>
            <w:autoSpaceDE w:val="0"/>
            <w:autoSpaceDN w:val="0"/>
            <w:spacing w:line="240" w:lineRule="auto"/>
            <w:ind w:hanging="640"/>
            <w:divId w:val="239679751"/>
            <w:rPr>
              <w:rFonts w:asciiTheme="majorHAnsi" w:eastAsia="Times New Roman" w:hAnsiTheme="majorHAnsi" w:cstheme="majorHAnsi"/>
              <w:sz w:val="24"/>
              <w:szCs w:val="24"/>
            </w:rPr>
          </w:pPr>
          <w:r w:rsidRPr="00BF6E48">
            <w:rPr>
              <w:rFonts w:asciiTheme="majorHAnsi" w:eastAsia="Times New Roman" w:hAnsiTheme="majorHAnsi" w:cstheme="majorHAnsi"/>
            </w:rPr>
            <w:t xml:space="preserve">1. </w:t>
          </w:r>
          <w:r w:rsidRPr="00BF6E48">
            <w:rPr>
              <w:rFonts w:asciiTheme="majorHAnsi" w:eastAsia="Times New Roman" w:hAnsiTheme="majorHAnsi" w:cstheme="majorHAnsi"/>
            </w:rPr>
            <w:tab/>
          </w:r>
          <w:proofErr w:type="spellStart"/>
          <w:r w:rsidRPr="00BF6E48">
            <w:rPr>
              <w:rFonts w:asciiTheme="majorHAnsi" w:eastAsia="Times New Roman" w:hAnsiTheme="majorHAnsi" w:cstheme="majorHAnsi"/>
            </w:rPr>
            <w:t>Centers</w:t>
          </w:r>
          <w:proofErr w:type="spellEnd"/>
          <w:r w:rsidRPr="00BF6E48">
            <w:rPr>
              <w:rFonts w:asciiTheme="majorHAnsi" w:eastAsia="Times New Roman" w:hAnsiTheme="majorHAnsi" w:cstheme="majorHAnsi"/>
            </w:rPr>
            <w:t xml:space="preserve"> for Disease Control and Prevention | HHS.gov. Accessed May 27, 2022. https://web.archive.org/web/20200410150453/https://www.hhs.gov/about/budget/fy-2020-cdc-contingency-staffing-plan/index.html</w:t>
          </w:r>
        </w:p>
        <w:p w14:paraId="0ED5F160" w14:textId="77777777" w:rsidR="00DB0F1E" w:rsidRPr="00BF6E48" w:rsidRDefault="00DB0F1E" w:rsidP="00BF6E48">
          <w:pPr>
            <w:autoSpaceDE w:val="0"/>
            <w:autoSpaceDN w:val="0"/>
            <w:spacing w:line="240" w:lineRule="auto"/>
            <w:ind w:hanging="640"/>
            <w:divId w:val="1227642158"/>
            <w:rPr>
              <w:rFonts w:asciiTheme="majorHAnsi" w:eastAsia="Times New Roman" w:hAnsiTheme="majorHAnsi" w:cstheme="majorHAnsi"/>
            </w:rPr>
          </w:pPr>
          <w:r w:rsidRPr="00BF6E48">
            <w:rPr>
              <w:rFonts w:asciiTheme="majorHAnsi" w:eastAsia="Times New Roman" w:hAnsiTheme="majorHAnsi" w:cstheme="majorHAnsi"/>
            </w:rPr>
            <w:t xml:space="preserve">2. </w:t>
          </w:r>
          <w:r w:rsidRPr="00BF6E48">
            <w:rPr>
              <w:rFonts w:asciiTheme="majorHAnsi" w:eastAsia="Times New Roman" w:hAnsiTheme="majorHAnsi" w:cstheme="majorHAnsi"/>
            </w:rPr>
            <w:tab/>
            <w:t xml:space="preserve">Mission, </w:t>
          </w:r>
          <w:proofErr w:type="gramStart"/>
          <w:r w:rsidRPr="00BF6E48">
            <w:rPr>
              <w:rFonts w:asciiTheme="majorHAnsi" w:eastAsia="Times New Roman" w:hAnsiTheme="majorHAnsi" w:cstheme="majorHAnsi"/>
            </w:rPr>
            <w:t>Role</w:t>
          </w:r>
          <w:proofErr w:type="gramEnd"/>
          <w:r w:rsidRPr="00BF6E48">
            <w:rPr>
              <w:rFonts w:asciiTheme="majorHAnsi" w:eastAsia="Times New Roman" w:hAnsiTheme="majorHAnsi" w:cstheme="majorHAnsi"/>
            </w:rPr>
            <w:t xml:space="preserve"> and Pledge | About | CDC. Accessed May 27, 2022. https://www.cdc.gov/about/organization/mission.htm</w:t>
          </w:r>
        </w:p>
        <w:p w14:paraId="4099B93B" w14:textId="77777777" w:rsidR="00DB0F1E" w:rsidRPr="00BF6E48" w:rsidRDefault="00DB0F1E" w:rsidP="00BF6E48">
          <w:pPr>
            <w:autoSpaceDE w:val="0"/>
            <w:autoSpaceDN w:val="0"/>
            <w:spacing w:line="240" w:lineRule="auto"/>
            <w:ind w:hanging="640"/>
            <w:divId w:val="1591356521"/>
            <w:rPr>
              <w:rFonts w:asciiTheme="majorHAnsi" w:eastAsia="Times New Roman" w:hAnsiTheme="majorHAnsi" w:cstheme="majorHAnsi"/>
            </w:rPr>
          </w:pPr>
          <w:r w:rsidRPr="00BF6E48">
            <w:rPr>
              <w:rFonts w:asciiTheme="majorHAnsi" w:eastAsia="Times New Roman" w:hAnsiTheme="majorHAnsi" w:cstheme="majorHAnsi"/>
            </w:rPr>
            <w:t xml:space="preserve">3. </w:t>
          </w:r>
          <w:r w:rsidRPr="00BF6E48">
            <w:rPr>
              <w:rFonts w:asciiTheme="majorHAnsi" w:eastAsia="Times New Roman" w:hAnsiTheme="majorHAnsi" w:cstheme="majorHAnsi"/>
            </w:rPr>
            <w:tab/>
            <w:t xml:space="preserve">Mental Health </w:t>
          </w:r>
          <w:proofErr w:type="spellStart"/>
          <w:r w:rsidRPr="00BF6E48">
            <w:rPr>
              <w:rFonts w:asciiTheme="majorHAnsi" w:eastAsia="Times New Roman" w:hAnsiTheme="majorHAnsi" w:cstheme="majorHAnsi"/>
            </w:rPr>
            <w:t>Awareness|Diseases|Resources|Genomics|CDC</w:t>
          </w:r>
          <w:proofErr w:type="spellEnd"/>
          <w:r w:rsidRPr="00BF6E48">
            <w:rPr>
              <w:rFonts w:asciiTheme="majorHAnsi" w:eastAsia="Times New Roman" w:hAnsiTheme="majorHAnsi" w:cstheme="majorHAnsi"/>
            </w:rPr>
            <w:t>. Accessed July 2, 2022. https://www.cdc.gov/genomics/resources/diseases/mental.htm</w:t>
          </w:r>
        </w:p>
        <w:p w14:paraId="6463DF9A" w14:textId="77777777" w:rsidR="00DB0F1E" w:rsidRPr="00BF6E48" w:rsidRDefault="00DB0F1E" w:rsidP="00BF6E48">
          <w:pPr>
            <w:autoSpaceDE w:val="0"/>
            <w:autoSpaceDN w:val="0"/>
            <w:spacing w:line="240" w:lineRule="auto"/>
            <w:ind w:hanging="640"/>
            <w:divId w:val="1066144440"/>
            <w:rPr>
              <w:rFonts w:asciiTheme="majorHAnsi" w:eastAsia="Times New Roman" w:hAnsiTheme="majorHAnsi" w:cstheme="majorHAnsi"/>
            </w:rPr>
          </w:pPr>
          <w:r w:rsidRPr="00BF6E48">
            <w:rPr>
              <w:rFonts w:asciiTheme="majorHAnsi" w:eastAsia="Times New Roman" w:hAnsiTheme="majorHAnsi" w:cstheme="majorHAnsi"/>
            </w:rPr>
            <w:t xml:space="preserve">4. </w:t>
          </w:r>
          <w:r w:rsidRPr="00BF6E48">
            <w:rPr>
              <w:rFonts w:asciiTheme="majorHAnsi" w:eastAsia="Times New Roman" w:hAnsiTheme="majorHAnsi" w:cstheme="majorHAnsi"/>
            </w:rPr>
            <w:tab/>
            <w:t xml:space="preserve">KESSLER RC, ANGERMEYER M, ANTHONY JC, et al. Lifetime prevalence and age-of-onset distributions of mental disorders in the World Health Organization’s World Mental Health Survey Initiative. </w:t>
          </w:r>
          <w:r w:rsidRPr="00BF6E48">
            <w:rPr>
              <w:rFonts w:asciiTheme="majorHAnsi" w:eastAsia="Times New Roman" w:hAnsiTheme="majorHAnsi" w:cstheme="majorHAnsi"/>
              <w:i/>
              <w:iCs/>
            </w:rPr>
            <w:t>World Psychiatry</w:t>
          </w:r>
          <w:r w:rsidRPr="00BF6E48">
            <w:rPr>
              <w:rFonts w:asciiTheme="majorHAnsi" w:eastAsia="Times New Roman" w:hAnsiTheme="majorHAnsi" w:cstheme="majorHAnsi"/>
            </w:rPr>
            <w:t>. 2007;6(3):168. Accessed July 2, 2022. /</w:t>
          </w:r>
          <w:proofErr w:type="spellStart"/>
          <w:r w:rsidRPr="00BF6E48">
            <w:rPr>
              <w:rFonts w:asciiTheme="majorHAnsi" w:eastAsia="Times New Roman" w:hAnsiTheme="majorHAnsi" w:cstheme="majorHAnsi"/>
            </w:rPr>
            <w:t>pmc</w:t>
          </w:r>
          <w:proofErr w:type="spellEnd"/>
          <w:r w:rsidRPr="00BF6E48">
            <w:rPr>
              <w:rFonts w:asciiTheme="majorHAnsi" w:eastAsia="Times New Roman" w:hAnsiTheme="majorHAnsi" w:cstheme="majorHAnsi"/>
            </w:rPr>
            <w:t>/articles/PMC2174588/</w:t>
          </w:r>
        </w:p>
        <w:p w14:paraId="6686089C" w14:textId="77777777" w:rsidR="00DB0F1E" w:rsidRPr="00BF6E48" w:rsidRDefault="00DB0F1E" w:rsidP="00BF6E48">
          <w:pPr>
            <w:autoSpaceDE w:val="0"/>
            <w:autoSpaceDN w:val="0"/>
            <w:spacing w:line="240" w:lineRule="auto"/>
            <w:ind w:hanging="640"/>
            <w:divId w:val="749928635"/>
            <w:rPr>
              <w:rFonts w:asciiTheme="majorHAnsi" w:eastAsia="Times New Roman" w:hAnsiTheme="majorHAnsi" w:cstheme="majorHAnsi"/>
            </w:rPr>
          </w:pPr>
          <w:r w:rsidRPr="00BF6E48">
            <w:rPr>
              <w:rFonts w:asciiTheme="majorHAnsi" w:eastAsia="Times New Roman" w:hAnsiTheme="majorHAnsi" w:cstheme="majorHAnsi"/>
            </w:rPr>
            <w:t xml:space="preserve">5. </w:t>
          </w:r>
          <w:r w:rsidRPr="00BF6E48">
            <w:rPr>
              <w:rFonts w:asciiTheme="majorHAnsi" w:eastAsia="Times New Roman" w:hAnsiTheme="majorHAnsi" w:cstheme="majorHAnsi"/>
            </w:rPr>
            <w:tab/>
            <w:t>CDC - BRFSS. Accessed May 27, 2022. https://www.cdc.gov/BRFSS/</w:t>
          </w:r>
        </w:p>
        <w:p w14:paraId="3F053791" w14:textId="77777777" w:rsidR="00DB0F1E" w:rsidRPr="00BF6E48" w:rsidRDefault="00DB0F1E" w:rsidP="00BF6E48">
          <w:pPr>
            <w:autoSpaceDE w:val="0"/>
            <w:autoSpaceDN w:val="0"/>
            <w:spacing w:line="240" w:lineRule="auto"/>
            <w:ind w:hanging="640"/>
            <w:divId w:val="261450437"/>
            <w:rPr>
              <w:rFonts w:asciiTheme="majorHAnsi" w:eastAsia="Times New Roman" w:hAnsiTheme="majorHAnsi" w:cstheme="majorHAnsi"/>
            </w:rPr>
          </w:pPr>
          <w:r w:rsidRPr="00BF6E48">
            <w:rPr>
              <w:rFonts w:asciiTheme="majorHAnsi" w:eastAsia="Times New Roman" w:hAnsiTheme="majorHAnsi" w:cstheme="majorHAnsi"/>
            </w:rPr>
            <w:t xml:space="preserve">6. </w:t>
          </w:r>
          <w:r w:rsidRPr="00BF6E48">
            <w:rPr>
              <w:rFonts w:asciiTheme="majorHAnsi" w:eastAsia="Times New Roman" w:hAnsiTheme="majorHAnsi" w:cstheme="majorHAnsi"/>
            </w:rPr>
            <w:tab/>
            <w:t>CDC - About BRFSS. Accessed May 27, 2022. https://www.cdc.gov/brfss/about/index.htm</w:t>
          </w:r>
        </w:p>
        <w:p w14:paraId="463188EC" w14:textId="77777777" w:rsidR="00DB0F1E" w:rsidRPr="00BF6E48" w:rsidRDefault="00DB0F1E" w:rsidP="00BF6E48">
          <w:pPr>
            <w:autoSpaceDE w:val="0"/>
            <w:autoSpaceDN w:val="0"/>
            <w:spacing w:line="240" w:lineRule="auto"/>
            <w:ind w:hanging="640"/>
            <w:divId w:val="925382378"/>
            <w:rPr>
              <w:rFonts w:asciiTheme="majorHAnsi" w:eastAsia="Times New Roman" w:hAnsiTheme="majorHAnsi" w:cstheme="majorHAnsi"/>
            </w:rPr>
          </w:pPr>
          <w:r w:rsidRPr="00BF6E48">
            <w:rPr>
              <w:rFonts w:asciiTheme="majorHAnsi" w:eastAsia="Times New Roman" w:hAnsiTheme="majorHAnsi" w:cstheme="majorHAnsi"/>
            </w:rPr>
            <w:t xml:space="preserve">7. </w:t>
          </w:r>
          <w:r w:rsidRPr="00BF6E48">
            <w:rPr>
              <w:rFonts w:asciiTheme="majorHAnsi" w:eastAsia="Times New Roman" w:hAnsiTheme="majorHAnsi" w:cstheme="majorHAnsi"/>
            </w:rPr>
            <w:tab/>
            <w:t xml:space="preserve">Edwards VJ, Anderson LA, Thompson WW, </w:t>
          </w:r>
          <w:proofErr w:type="spellStart"/>
          <w:r w:rsidRPr="00BF6E48">
            <w:rPr>
              <w:rFonts w:asciiTheme="majorHAnsi" w:eastAsia="Times New Roman" w:hAnsiTheme="majorHAnsi" w:cstheme="majorHAnsi"/>
            </w:rPr>
            <w:t>Deokar</w:t>
          </w:r>
          <w:proofErr w:type="spellEnd"/>
          <w:r w:rsidRPr="00BF6E48">
            <w:rPr>
              <w:rFonts w:asciiTheme="majorHAnsi" w:eastAsia="Times New Roman" w:hAnsiTheme="majorHAnsi" w:cstheme="majorHAnsi"/>
            </w:rPr>
            <w:t xml:space="preserve"> AJ. Mental health differences between men and women caregivers, BRFSS 2009. </w:t>
          </w:r>
          <w:r w:rsidRPr="00BF6E48">
            <w:rPr>
              <w:rFonts w:asciiTheme="majorHAnsi" w:eastAsia="Times New Roman" w:hAnsiTheme="majorHAnsi" w:cstheme="majorHAnsi"/>
              <w:i/>
              <w:iCs/>
            </w:rPr>
            <w:t>http://dx.doi.org/101080/0895284120161223916</w:t>
          </w:r>
          <w:r w:rsidRPr="00BF6E48">
            <w:rPr>
              <w:rFonts w:asciiTheme="majorHAnsi" w:eastAsia="Times New Roman" w:hAnsiTheme="majorHAnsi" w:cstheme="majorHAnsi"/>
            </w:rPr>
            <w:t>. 2016;29(5):385-391. doi:10.1080/08952841.2016.1223916</w:t>
          </w:r>
        </w:p>
        <w:p w14:paraId="755E9801" w14:textId="77777777" w:rsidR="00DB0F1E" w:rsidRPr="00BF6E48" w:rsidRDefault="00DB0F1E" w:rsidP="00BF6E48">
          <w:pPr>
            <w:autoSpaceDE w:val="0"/>
            <w:autoSpaceDN w:val="0"/>
            <w:spacing w:line="240" w:lineRule="auto"/>
            <w:ind w:hanging="640"/>
            <w:divId w:val="1144542235"/>
            <w:rPr>
              <w:rFonts w:asciiTheme="majorHAnsi" w:eastAsia="Times New Roman" w:hAnsiTheme="majorHAnsi" w:cstheme="majorHAnsi"/>
            </w:rPr>
          </w:pPr>
          <w:r w:rsidRPr="00BF6E48">
            <w:rPr>
              <w:rFonts w:asciiTheme="majorHAnsi" w:eastAsia="Times New Roman" w:hAnsiTheme="majorHAnsi" w:cstheme="majorHAnsi"/>
            </w:rPr>
            <w:t xml:space="preserve">8. </w:t>
          </w:r>
          <w:r w:rsidRPr="00BF6E48">
            <w:rPr>
              <w:rFonts w:asciiTheme="majorHAnsi" w:eastAsia="Times New Roman" w:hAnsiTheme="majorHAnsi" w:cstheme="majorHAnsi"/>
            </w:rPr>
            <w:tab/>
            <w:t xml:space="preserve">Dhingra SS, Zack MM, </w:t>
          </w:r>
          <w:proofErr w:type="spellStart"/>
          <w:r w:rsidRPr="00BF6E48">
            <w:rPr>
              <w:rFonts w:asciiTheme="majorHAnsi" w:eastAsia="Times New Roman" w:hAnsiTheme="majorHAnsi" w:cstheme="majorHAnsi"/>
            </w:rPr>
            <w:t>Strine</w:t>
          </w:r>
          <w:proofErr w:type="spellEnd"/>
          <w:r w:rsidRPr="00BF6E48">
            <w:rPr>
              <w:rFonts w:asciiTheme="majorHAnsi" w:eastAsia="Times New Roman" w:hAnsiTheme="majorHAnsi" w:cstheme="majorHAnsi"/>
            </w:rPr>
            <w:t xml:space="preserve"> TW, </w:t>
          </w:r>
          <w:proofErr w:type="spellStart"/>
          <w:r w:rsidRPr="00BF6E48">
            <w:rPr>
              <w:rFonts w:asciiTheme="majorHAnsi" w:eastAsia="Times New Roman" w:hAnsiTheme="majorHAnsi" w:cstheme="majorHAnsi"/>
            </w:rPr>
            <w:t>Druss</w:t>
          </w:r>
          <w:proofErr w:type="spellEnd"/>
          <w:r w:rsidRPr="00BF6E48">
            <w:rPr>
              <w:rFonts w:asciiTheme="majorHAnsi" w:eastAsia="Times New Roman" w:hAnsiTheme="majorHAnsi" w:cstheme="majorHAnsi"/>
            </w:rPr>
            <w:t xml:space="preserve"> BG, Berry JT, </w:t>
          </w:r>
          <w:proofErr w:type="spellStart"/>
          <w:r w:rsidRPr="00BF6E48">
            <w:rPr>
              <w:rFonts w:asciiTheme="majorHAnsi" w:eastAsia="Times New Roman" w:hAnsiTheme="majorHAnsi" w:cstheme="majorHAnsi"/>
            </w:rPr>
            <w:t>Balluz</w:t>
          </w:r>
          <w:proofErr w:type="spellEnd"/>
          <w:r w:rsidRPr="00BF6E48">
            <w:rPr>
              <w:rFonts w:asciiTheme="majorHAnsi" w:eastAsia="Times New Roman" w:hAnsiTheme="majorHAnsi" w:cstheme="majorHAnsi"/>
            </w:rPr>
            <w:t xml:space="preserve"> LS. Psychological distress severity of adults reporting receipt of treatment for mental health problems in the BRFSS. </w:t>
          </w:r>
          <w:r w:rsidRPr="00BF6E48">
            <w:rPr>
              <w:rFonts w:asciiTheme="majorHAnsi" w:eastAsia="Times New Roman" w:hAnsiTheme="majorHAnsi" w:cstheme="majorHAnsi"/>
              <w:i/>
              <w:iCs/>
            </w:rPr>
            <w:t>Psychiatric Services</w:t>
          </w:r>
          <w:r w:rsidRPr="00BF6E48">
            <w:rPr>
              <w:rFonts w:asciiTheme="majorHAnsi" w:eastAsia="Times New Roman" w:hAnsiTheme="majorHAnsi" w:cstheme="majorHAnsi"/>
            </w:rPr>
            <w:t xml:space="preserve">. 2011;62(4):396-403. </w:t>
          </w:r>
          <w:proofErr w:type="gramStart"/>
          <w:r w:rsidRPr="00BF6E48">
            <w:rPr>
              <w:rFonts w:asciiTheme="majorHAnsi" w:eastAsia="Times New Roman" w:hAnsiTheme="majorHAnsi" w:cstheme="majorHAnsi"/>
            </w:rPr>
            <w:t>doi:10.1176/PS.62.4.PSS6204_0396/ASSET/IMAGES/LARGE/PSS6204_0396_FIG004.JPEG</w:t>
          </w:r>
          <w:proofErr w:type="gramEnd"/>
        </w:p>
        <w:p w14:paraId="48FA4923" w14:textId="77777777" w:rsidR="00DB0F1E" w:rsidRPr="00BF6E48" w:rsidRDefault="00DB0F1E" w:rsidP="00BF6E48">
          <w:pPr>
            <w:autoSpaceDE w:val="0"/>
            <w:autoSpaceDN w:val="0"/>
            <w:spacing w:line="240" w:lineRule="auto"/>
            <w:ind w:hanging="640"/>
            <w:divId w:val="641274842"/>
            <w:rPr>
              <w:rFonts w:asciiTheme="majorHAnsi" w:eastAsia="Times New Roman" w:hAnsiTheme="majorHAnsi" w:cstheme="majorHAnsi"/>
            </w:rPr>
          </w:pPr>
          <w:r w:rsidRPr="00BF6E48">
            <w:rPr>
              <w:rFonts w:asciiTheme="majorHAnsi" w:eastAsia="Times New Roman" w:hAnsiTheme="majorHAnsi" w:cstheme="majorHAnsi"/>
            </w:rPr>
            <w:t xml:space="preserve">9. </w:t>
          </w:r>
          <w:r w:rsidRPr="00BF6E48">
            <w:rPr>
              <w:rFonts w:asciiTheme="majorHAnsi" w:eastAsia="Times New Roman" w:hAnsiTheme="majorHAnsi" w:cstheme="majorHAnsi"/>
            </w:rPr>
            <w:tab/>
          </w:r>
          <w:proofErr w:type="spellStart"/>
          <w:r w:rsidRPr="00BF6E48">
            <w:rPr>
              <w:rFonts w:asciiTheme="majorHAnsi" w:eastAsia="Times New Roman" w:hAnsiTheme="majorHAnsi" w:cstheme="majorHAnsi"/>
            </w:rPr>
            <w:t>Behavioral</w:t>
          </w:r>
          <w:proofErr w:type="spellEnd"/>
          <w:r w:rsidRPr="00BF6E48">
            <w:rPr>
              <w:rFonts w:asciiTheme="majorHAnsi" w:eastAsia="Times New Roman" w:hAnsiTheme="majorHAnsi" w:cstheme="majorHAnsi"/>
            </w:rPr>
            <w:t xml:space="preserve"> Risk Factor Surveillance System | Kaggle. Accessed May 27, 2022. https://www.kaggle.com/datasets/cdc/behavioral-risk-factor-surveillance-system?resource=download</w:t>
          </w:r>
        </w:p>
        <w:p w14:paraId="44D49769" w14:textId="77777777" w:rsidR="00DB0F1E" w:rsidRPr="00BF6E48" w:rsidRDefault="00DB0F1E" w:rsidP="00BF6E48">
          <w:pPr>
            <w:autoSpaceDE w:val="0"/>
            <w:autoSpaceDN w:val="0"/>
            <w:spacing w:line="240" w:lineRule="auto"/>
            <w:ind w:hanging="640"/>
            <w:divId w:val="791483059"/>
            <w:rPr>
              <w:rFonts w:asciiTheme="majorHAnsi" w:eastAsia="Times New Roman" w:hAnsiTheme="majorHAnsi" w:cstheme="majorHAnsi"/>
            </w:rPr>
          </w:pPr>
          <w:r w:rsidRPr="00BF6E48">
            <w:rPr>
              <w:rFonts w:asciiTheme="majorHAnsi" w:eastAsia="Times New Roman" w:hAnsiTheme="majorHAnsi" w:cstheme="majorHAnsi"/>
            </w:rPr>
            <w:t xml:space="preserve">10. </w:t>
          </w:r>
          <w:r w:rsidRPr="00BF6E48">
            <w:rPr>
              <w:rFonts w:asciiTheme="majorHAnsi" w:eastAsia="Times New Roman" w:hAnsiTheme="majorHAnsi" w:cstheme="majorHAnsi"/>
            </w:rPr>
            <w:tab/>
            <w:t>CDC - BRFSS Annual Survey Data. Accessed May 27, 2022. https://www.cdc.gov/brfss/annual_data/annual_data.htm</w:t>
          </w:r>
        </w:p>
        <w:p w14:paraId="2AC16CDD" w14:textId="77777777" w:rsidR="00DB0F1E" w:rsidRPr="00BF6E48" w:rsidRDefault="00DB0F1E" w:rsidP="00BF6E48">
          <w:pPr>
            <w:autoSpaceDE w:val="0"/>
            <w:autoSpaceDN w:val="0"/>
            <w:spacing w:line="240" w:lineRule="auto"/>
            <w:ind w:hanging="640"/>
            <w:divId w:val="2093693387"/>
            <w:rPr>
              <w:rFonts w:asciiTheme="majorHAnsi" w:eastAsia="Times New Roman" w:hAnsiTheme="majorHAnsi" w:cstheme="majorHAnsi"/>
            </w:rPr>
          </w:pPr>
          <w:r w:rsidRPr="00BF6E48">
            <w:rPr>
              <w:rFonts w:asciiTheme="majorHAnsi" w:eastAsia="Times New Roman" w:hAnsiTheme="majorHAnsi" w:cstheme="majorHAnsi"/>
            </w:rPr>
            <w:t xml:space="preserve">11. </w:t>
          </w:r>
          <w:r w:rsidRPr="00BF6E48">
            <w:rPr>
              <w:rFonts w:asciiTheme="majorHAnsi" w:eastAsia="Times New Roman" w:hAnsiTheme="majorHAnsi" w:cstheme="majorHAnsi"/>
            </w:rPr>
            <w:tab/>
            <w:t xml:space="preserve">Wirth R, </w:t>
          </w:r>
          <w:proofErr w:type="spellStart"/>
          <w:r w:rsidRPr="00BF6E48">
            <w:rPr>
              <w:rFonts w:asciiTheme="majorHAnsi" w:eastAsia="Times New Roman" w:hAnsiTheme="majorHAnsi" w:cstheme="majorHAnsi"/>
            </w:rPr>
            <w:t>Hipp</w:t>
          </w:r>
          <w:proofErr w:type="spellEnd"/>
          <w:r w:rsidRPr="00BF6E48">
            <w:rPr>
              <w:rFonts w:asciiTheme="majorHAnsi" w:eastAsia="Times New Roman" w:hAnsiTheme="majorHAnsi" w:cstheme="majorHAnsi"/>
            </w:rPr>
            <w:t xml:space="preserve"> J. CRISP-DM: Towards a Standard Process Model for Data Mining.</w:t>
          </w:r>
        </w:p>
        <w:p w14:paraId="597A2C55" w14:textId="77777777" w:rsidR="00DB0F1E" w:rsidRPr="00BF6E48" w:rsidRDefault="00DB0F1E" w:rsidP="00BF6E48">
          <w:pPr>
            <w:autoSpaceDE w:val="0"/>
            <w:autoSpaceDN w:val="0"/>
            <w:spacing w:line="240" w:lineRule="auto"/>
            <w:ind w:hanging="640"/>
            <w:divId w:val="1136415705"/>
            <w:rPr>
              <w:rFonts w:asciiTheme="majorHAnsi" w:eastAsia="Times New Roman" w:hAnsiTheme="majorHAnsi" w:cstheme="majorHAnsi"/>
            </w:rPr>
          </w:pPr>
          <w:r w:rsidRPr="00BF6E48">
            <w:rPr>
              <w:rFonts w:asciiTheme="majorHAnsi" w:eastAsia="Times New Roman" w:hAnsiTheme="majorHAnsi" w:cstheme="majorHAnsi"/>
            </w:rPr>
            <w:t xml:space="preserve">12. </w:t>
          </w:r>
          <w:r w:rsidRPr="00BF6E48">
            <w:rPr>
              <w:rFonts w:asciiTheme="majorHAnsi" w:eastAsia="Times New Roman" w:hAnsiTheme="majorHAnsi" w:cstheme="majorHAnsi"/>
            </w:rPr>
            <w:tab/>
          </w:r>
          <w:proofErr w:type="spellStart"/>
          <w:r w:rsidRPr="00BF6E48">
            <w:rPr>
              <w:rFonts w:asciiTheme="majorHAnsi" w:eastAsia="Times New Roman" w:hAnsiTheme="majorHAnsi" w:cstheme="majorHAnsi"/>
            </w:rPr>
            <w:t>Laijawala</w:t>
          </w:r>
          <w:proofErr w:type="spellEnd"/>
          <w:r w:rsidRPr="00BF6E48">
            <w:rPr>
              <w:rFonts w:asciiTheme="majorHAnsi" w:eastAsia="Times New Roman" w:hAnsiTheme="majorHAnsi" w:cstheme="majorHAnsi"/>
            </w:rPr>
            <w:t xml:space="preserve"> V, </w:t>
          </w:r>
          <w:proofErr w:type="spellStart"/>
          <w:r w:rsidRPr="00BF6E48">
            <w:rPr>
              <w:rFonts w:asciiTheme="majorHAnsi" w:eastAsia="Times New Roman" w:hAnsiTheme="majorHAnsi" w:cstheme="majorHAnsi"/>
            </w:rPr>
            <w:t>Aachaliya</w:t>
          </w:r>
          <w:proofErr w:type="spellEnd"/>
          <w:r w:rsidRPr="00BF6E48">
            <w:rPr>
              <w:rFonts w:asciiTheme="majorHAnsi" w:eastAsia="Times New Roman" w:hAnsiTheme="majorHAnsi" w:cstheme="majorHAnsi"/>
            </w:rPr>
            <w:t xml:space="preserve"> A, </w:t>
          </w:r>
          <w:proofErr w:type="spellStart"/>
          <w:r w:rsidRPr="00BF6E48">
            <w:rPr>
              <w:rFonts w:asciiTheme="majorHAnsi" w:eastAsia="Times New Roman" w:hAnsiTheme="majorHAnsi" w:cstheme="majorHAnsi"/>
            </w:rPr>
            <w:t>Jatta</w:t>
          </w:r>
          <w:proofErr w:type="spellEnd"/>
          <w:r w:rsidRPr="00BF6E48">
            <w:rPr>
              <w:rFonts w:asciiTheme="majorHAnsi" w:eastAsia="Times New Roman" w:hAnsiTheme="majorHAnsi" w:cstheme="majorHAnsi"/>
            </w:rPr>
            <w:t xml:space="preserve"> H, </w:t>
          </w:r>
          <w:proofErr w:type="spellStart"/>
          <w:r w:rsidRPr="00BF6E48">
            <w:rPr>
              <w:rFonts w:asciiTheme="majorHAnsi" w:eastAsia="Times New Roman" w:hAnsiTheme="majorHAnsi" w:cstheme="majorHAnsi"/>
            </w:rPr>
            <w:t>Pinjarkar</w:t>
          </w:r>
          <w:proofErr w:type="spellEnd"/>
          <w:r w:rsidRPr="00BF6E48">
            <w:rPr>
              <w:rFonts w:asciiTheme="majorHAnsi" w:eastAsia="Times New Roman" w:hAnsiTheme="majorHAnsi" w:cstheme="majorHAnsi"/>
            </w:rPr>
            <w:t xml:space="preserve"> V. Classification Algorithms based Mental Health Prediction using Data Mining. Published online July 10, 2020:1174-1178. doi:10.1109/ICCES48766.2020.9137856</w:t>
          </w:r>
        </w:p>
        <w:p w14:paraId="3F038EBF" w14:textId="77777777" w:rsidR="00DB0F1E" w:rsidRPr="00BF6E48" w:rsidRDefault="00DB0F1E" w:rsidP="00BF6E48">
          <w:pPr>
            <w:autoSpaceDE w:val="0"/>
            <w:autoSpaceDN w:val="0"/>
            <w:spacing w:line="240" w:lineRule="auto"/>
            <w:ind w:hanging="640"/>
            <w:divId w:val="1339382314"/>
            <w:rPr>
              <w:rFonts w:asciiTheme="majorHAnsi" w:eastAsia="Times New Roman" w:hAnsiTheme="majorHAnsi" w:cstheme="majorHAnsi"/>
            </w:rPr>
          </w:pPr>
          <w:r w:rsidRPr="00BF6E48">
            <w:rPr>
              <w:rFonts w:asciiTheme="majorHAnsi" w:eastAsia="Times New Roman" w:hAnsiTheme="majorHAnsi" w:cstheme="majorHAnsi"/>
            </w:rPr>
            <w:t xml:space="preserve">13. </w:t>
          </w:r>
          <w:r w:rsidRPr="00BF6E48">
            <w:rPr>
              <w:rFonts w:asciiTheme="majorHAnsi" w:eastAsia="Times New Roman" w:hAnsiTheme="majorHAnsi" w:cstheme="majorHAnsi"/>
            </w:rPr>
            <w:tab/>
            <w:t xml:space="preserve">Tate AE, McCabe RC, Larsson H, Lundström S, Lichtenstein P, </w:t>
          </w:r>
          <w:proofErr w:type="spellStart"/>
          <w:r w:rsidRPr="00BF6E48">
            <w:rPr>
              <w:rFonts w:asciiTheme="majorHAnsi" w:eastAsia="Times New Roman" w:hAnsiTheme="majorHAnsi" w:cstheme="majorHAnsi"/>
            </w:rPr>
            <w:t>Kuja-Halkola</w:t>
          </w:r>
          <w:proofErr w:type="spellEnd"/>
          <w:r w:rsidRPr="00BF6E48">
            <w:rPr>
              <w:rFonts w:asciiTheme="majorHAnsi" w:eastAsia="Times New Roman" w:hAnsiTheme="majorHAnsi" w:cstheme="majorHAnsi"/>
            </w:rPr>
            <w:t xml:space="preserve"> R. Predicting mental health problems in adolescence using machine learning techniques. </w:t>
          </w:r>
          <w:r w:rsidRPr="00BF6E48">
            <w:rPr>
              <w:rFonts w:asciiTheme="majorHAnsi" w:eastAsia="Times New Roman" w:hAnsiTheme="majorHAnsi" w:cstheme="majorHAnsi"/>
              <w:i/>
              <w:iCs/>
            </w:rPr>
            <w:t>PLOS ONE</w:t>
          </w:r>
          <w:r w:rsidRPr="00BF6E48">
            <w:rPr>
              <w:rFonts w:asciiTheme="majorHAnsi" w:eastAsia="Times New Roman" w:hAnsiTheme="majorHAnsi" w:cstheme="majorHAnsi"/>
            </w:rPr>
            <w:t>. 2020;15(4</w:t>
          </w:r>
          <w:proofErr w:type="gramStart"/>
          <w:r w:rsidRPr="00BF6E48">
            <w:rPr>
              <w:rFonts w:asciiTheme="majorHAnsi" w:eastAsia="Times New Roman" w:hAnsiTheme="majorHAnsi" w:cstheme="majorHAnsi"/>
            </w:rPr>
            <w:t>):e</w:t>
          </w:r>
          <w:proofErr w:type="gramEnd"/>
          <w:r w:rsidRPr="00BF6E48">
            <w:rPr>
              <w:rFonts w:asciiTheme="majorHAnsi" w:eastAsia="Times New Roman" w:hAnsiTheme="majorHAnsi" w:cstheme="majorHAnsi"/>
            </w:rPr>
            <w:t xml:space="preserve">0230389. </w:t>
          </w:r>
          <w:proofErr w:type="gramStart"/>
          <w:r w:rsidRPr="00BF6E48">
            <w:rPr>
              <w:rFonts w:asciiTheme="majorHAnsi" w:eastAsia="Times New Roman" w:hAnsiTheme="majorHAnsi" w:cstheme="majorHAnsi"/>
            </w:rPr>
            <w:t>doi:10.1371/JOURNAL.PONE</w:t>
          </w:r>
          <w:proofErr w:type="gramEnd"/>
          <w:r w:rsidRPr="00BF6E48">
            <w:rPr>
              <w:rFonts w:asciiTheme="majorHAnsi" w:eastAsia="Times New Roman" w:hAnsiTheme="majorHAnsi" w:cstheme="majorHAnsi"/>
            </w:rPr>
            <w:t>.0230389</w:t>
          </w:r>
        </w:p>
        <w:p w14:paraId="06881560" w14:textId="77777777" w:rsidR="00DB0F1E" w:rsidRPr="00BF6E48" w:rsidRDefault="00DB0F1E" w:rsidP="00BF6E48">
          <w:pPr>
            <w:autoSpaceDE w:val="0"/>
            <w:autoSpaceDN w:val="0"/>
            <w:spacing w:line="240" w:lineRule="auto"/>
            <w:ind w:hanging="640"/>
            <w:divId w:val="333726652"/>
            <w:rPr>
              <w:rFonts w:asciiTheme="majorHAnsi" w:eastAsia="Times New Roman" w:hAnsiTheme="majorHAnsi" w:cstheme="majorHAnsi"/>
            </w:rPr>
          </w:pPr>
          <w:r w:rsidRPr="00BF6E48">
            <w:rPr>
              <w:rFonts w:asciiTheme="majorHAnsi" w:eastAsia="Times New Roman" w:hAnsiTheme="majorHAnsi" w:cstheme="majorHAnsi"/>
            </w:rPr>
            <w:t xml:space="preserve">14. </w:t>
          </w:r>
          <w:r w:rsidRPr="00BF6E48">
            <w:rPr>
              <w:rFonts w:asciiTheme="majorHAnsi" w:eastAsia="Times New Roman" w:hAnsiTheme="majorHAnsi" w:cstheme="majorHAnsi"/>
            </w:rPr>
            <w:tab/>
            <w:t xml:space="preserve">Hao B, Li L, Li A, Zhu T. Predicting Mental Health Status on </w:t>
          </w:r>
          <w:proofErr w:type="gramStart"/>
          <w:r w:rsidRPr="00BF6E48">
            <w:rPr>
              <w:rFonts w:asciiTheme="majorHAnsi" w:eastAsia="Times New Roman" w:hAnsiTheme="majorHAnsi" w:cstheme="majorHAnsi"/>
            </w:rPr>
            <w:t>Social Media</w:t>
          </w:r>
          <w:proofErr w:type="gramEnd"/>
          <w:r w:rsidRPr="00BF6E48">
            <w:rPr>
              <w:rFonts w:asciiTheme="majorHAnsi" w:eastAsia="Times New Roman" w:hAnsiTheme="majorHAnsi" w:cstheme="majorHAnsi"/>
            </w:rPr>
            <w:t xml:space="preserve"> A Preliminary Study on Microblog. </w:t>
          </w:r>
          <w:r w:rsidRPr="00BF6E48">
            <w:rPr>
              <w:rFonts w:asciiTheme="majorHAnsi" w:eastAsia="Times New Roman" w:hAnsiTheme="majorHAnsi" w:cstheme="majorHAnsi"/>
              <w:i/>
              <w:iCs/>
            </w:rPr>
            <w:t>LNCS</w:t>
          </w:r>
          <w:r w:rsidRPr="00BF6E48">
            <w:rPr>
              <w:rFonts w:asciiTheme="majorHAnsi" w:eastAsia="Times New Roman" w:hAnsiTheme="majorHAnsi" w:cstheme="majorHAnsi"/>
            </w:rPr>
            <w:t xml:space="preserve">. </w:t>
          </w:r>
          <w:proofErr w:type="gramStart"/>
          <w:r w:rsidRPr="00BF6E48">
            <w:rPr>
              <w:rFonts w:asciiTheme="majorHAnsi" w:eastAsia="Times New Roman" w:hAnsiTheme="majorHAnsi" w:cstheme="majorHAnsi"/>
            </w:rPr>
            <w:t>2013;8024:101</w:t>
          </w:r>
          <w:proofErr w:type="gramEnd"/>
          <w:r w:rsidRPr="00BF6E48">
            <w:rPr>
              <w:rFonts w:asciiTheme="majorHAnsi" w:eastAsia="Times New Roman" w:hAnsiTheme="majorHAnsi" w:cstheme="majorHAnsi"/>
            </w:rPr>
            <w:t>-110. Accessed July 3, 2022. http://ccpl.psych.ac.cn:10002</w:t>
          </w:r>
        </w:p>
        <w:p w14:paraId="2DA8AB24" w14:textId="77777777" w:rsidR="00DB0F1E" w:rsidRPr="00BF6E48" w:rsidRDefault="00DB0F1E" w:rsidP="00BF6E48">
          <w:pPr>
            <w:autoSpaceDE w:val="0"/>
            <w:autoSpaceDN w:val="0"/>
            <w:spacing w:line="240" w:lineRule="auto"/>
            <w:ind w:hanging="640"/>
            <w:divId w:val="789275866"/>
            <w:rPr>
              <w:rFonts w:asciiTheme="majorHAnsi" w:eastAsia="Times New Roman" w:hAnsiTheme="majorHAnsi" w:cstheme="majorHAnsi"/>
            </w:rPr>
          </w:pPr>
          <w:r w:rsidRPr="00BF6E48">
            <w:rPr>
              <w:rFonts w:asciiTheme="majorHAnsi" w:eastAsia="Times New Roman" w:hAnsiTheme="majorHAnsi" w:cstheme="majorHAnsi"/>
            </w:rPr>
            <w:t xml:space="preserve">15. </w:t>
          </w:r>
          <w:r w:rsidRPr="00BF6E48">
            <w:rPr>
              <w:rFonts w:asciiTheme="majorHAnsi" w:eastAsia="Times New Roman" w:hAnsiTheme="majorHAnsi" w:cstheme="majorHAnsi"/>
            </w:rPr>
            <w:tab/>
            <w:t>Roche/</w:t>
          </w:r>
          <w:proofErr w:type="spellStart"/>
          <w:r w:rsidRPr="00BF6E48">
            <w:rPr>
              <w:rFonts w:asciiTheme="majorHAnsi" w:eastAsia="Times New Roman" w:hAnsiTheme="majorHAnsi" w:cstheme="majorHAnsi"/>
            </w:rPr>
            <w:t>pyreadstat</w:t>
          </w:r>
          <w:proofErr w:type="spellEnd"/>
          <w:r w:rsidRPr="00BF6E48">
            <w:rPr>
              <w:rFonts w:asciiTheme="majorHAnsi" w:eastAsia="Times New Roman" w:hAnsiTheme="majorHAnsi" w:cstheme="majorHAnsi"/>
            </w:rPr>
            <w:t xml:space="preserve">: Python package to read </w:t>
          </w:r>
          <w:proofErr w:type="spellStart"/>
          <w:r w:rsidRPr="00BF6E48">
            <w:rPr>
              <w:rFonts w:asciiTheme="majorHAnsi" w:eastAsia="Times New Roman" w:hAnsiTheme="majorHAnsi" w:cstheme="majorHAnsi"/>
            </w:rPr>
            <w:t>sas</w:t>
          </w:r>
          <w:proofErr w:type="spellEnd"/>
          <w:r w:rsidRPr="00BF6E48">
            <w:rPr>
              <w:rFonts w:asciiTheme="majorHAnsi" w:eastAsia="Times New Roman" w:hAnsiTheme="majorHAnsi" w:cstheme="majorHAnsi"/>
            </w:rPr>
            <w:t xml:space="preserve">, </w:t>
          </w:r>
          <w:proofErr w:type="spellStart"/>
          <w:r w:rsidRPr="00BF6E48">
            <w:rPr>
              <w:rFonts w:asciiTheme="majorHAnsi" w:eastAsia="Times New Roman" w:hAnsiTheme="majorHAnsi" w:cstheme="majorHAnsi"/>
            </w:rPr>
            <w:t>spss</w:t>
          </w:r>
          <w:proofErr w:type="spellEnd"/>
          <w:r w:rsidRPr="00BF6E48">
            <w:rPr>
              <w:rFonts w:asciiTheme="majorHAnsi" w:eastAsia="Times New Roman" w:hAnsiTheme="majorHAnsi" w:cstheme="majorHAnsi"/>
            </w:rPr>
            <w:t xml:space="preserve"> and </w:t>
          </w:r>
          <w:proofErr w:type="spellStart"/>
          <w:r w:rsidRPr="00BF6E48">
            <w:rPr>
              <w:rFonts w:asciiTheme="majorHAnsi" w:eastAsia="Times New Roman" w:hAnsiTheme="majorHAnsi" w:cstheme="majorHAnsi"/>
            </w:rPr>
            <w:t>stata</w:t>
          </w:r>
          <w:proofErr w:type="spellEnd"/>
          <w:r w:rsidRPr="00BF6E48">
            <w:rPr>
              <w:rFonts w:asciiTheme="majorHAnsi" w:eastAsia="Times New Roman" w:hAnsiTheme="majorHAnsi" w:cstheme="majorHAnsi"/>
            </w:rPr>
            <w:t xml:space="preserve"> files into </w:t>
          </w:r>
          <w:proofErr w:type="gramStart"/>
          <w:r w:rsidRPr="00BF6E48">
            <w:rPr>
              <w:rFonts w:asciiTheme="majorHAnsi" w:eastAsia="Times New Roman" w:hAnsiTheme="majorHAnsi" w:cstheme="majorHAnsi"/>
            </w:rPr>
            <w:t>pandas</w:t>
          </w:r>
          <w:proofErr w:type="gramEnd"/>
          <w:r w:rsidRPr="00BF6E48">
            <w:rPr>
              <w:rFonts w:asciiTheme="majorHAnsi" w:eastAsia="Times New Roman" w:hAnsiTheme="majorHAnsi" w:cstheme="majorHAnsi"/>
            </w:rPr>
            <w:t xml:space="preserve"> data frames. It is a wrapper for the C library </w:t>
          </w:r>
          <w:proofErr w:type="spellStart"/>
          <w:r w:rsidRPr="00BF6E48">
            <w:rPr>
              <w:rFonts w:asciiTheme="majorHAnsi" w:eastAsia="Times New Roman" w:hAnsiTheme="majorHAnsi" w:cstheme="majorHAnsi"/>
            </w:rPr>
            <w:t>readstat</w:t>
          </w:r>
          <w:proofErr w:type="spellEnd"/>
          <w:r w:rsidRPr="00BF6E48">
            <w:rPr>
              <w:rFonts w:asciiTheme="majorHAnsi" w:eastAsia="Times New Roman" w:hAnsiTheme="majorHAnsi" w:cstheme="majorHAnsi"/>
            </w:rPr>
            <w:t>. Accessed July 3, 2022. https://github.com/Roche/pyreadstat</w:t>
          </w:r>
        </w:p>
        <w:p w14:paraId="3ABA3E73" w14:textId="77777777" w:rsidR="00DB0F1E" w:rsidRPr="00BF6E48" w:rsidRDefault="00DB0F1E" w:rsidP="00BF6E48">
          <w:pPr>
            <w:autoSpaceDE w:val="0"/>
            <w:autoSpaceDN w:val="0"/>
            <w:spacing w:line="240" w:lineRule="auto"/>
            <w:ind w:hanging="640"/>
            <w:divId w:val="731733218"/>
            <w:rPr>
              <w:rFonts w:asciiTheme="majorHAnsi" w:eastAsia="Times New Roman" w:hAnsiTheme="majorHAnsi" w:cstheme="majorHAnsi"/>
            </w:rPr>
          </w:pPr>
          <w:r w:rsidRPr="00BF6E48">
            <w:rPr>
              <w:rFonts w:asciiTheme="majorHAnsi" w:eastAsia="Times New Roman" w:hAnsiTheme="majorHAnsi" w:cstheme="majorHAnsi"/>
            </w:rPr>
            <w:t xml:space="preserve">16. </w:t>
          </w:r>
          <w:r w:rsidRPr="00BF6E48">
            <w:rPr>
              <w:rFonts w:asciiTheme="majorHAnsi" w:eastAsia="Times New Roman" w:hAnsiTheme="majorHAnsi" w:cstheme="majorHAnsi"/>
            </w:rPr>
            <w:tab/>
            <w:t>pandas - Python Data Analysis Library. Accessed July 3, 2022. https://pandas.pydata.org/</w:t>
          </w:r>
        </w:p>
        <w:p w14:paraId="7D4A8C50" w14:textId="040D495B" w:rsidR="00BF6E48" w:rsidRPr="00BF6E48" w:rsidRDefault="00DB0F1E" w:rsidP="00BF6E48">
          <w:pPr>
            <w:autoSpaceDE w:val="0"/>
            <w:autoSpaceDN w:val="0"/>
            <w:spacing w:line="240" w:lineRule="auto"/>
            <w:ind w:left="640" w:hanging="640"/>
            <w:divId w:val="1592161654"/>
            <w:rPr>
              <w:rFonts w:asciiTheme="majorHAnsi" w:eastAsia="Times New Roman" w:hAnsiTheme="majorHAnsi" w:cstheme="majorHAnsi"/>
            </w:rPr>
          </w:pPr>
          <w:r w:rsidRPr="00BF6E48">
            <w:rPr>
              <w:rFonts w:asciiTheme="majorHAnsi" w:eastAsia="Times New Roman" w:hAnsiTheme="majorHAnsi" w:cstheme="majorHAnsi"/>
            </w:rPr>
            <w:t xml:space="preserve">17. </w:t>
          </w:r>
          <w:r w:rsidRPr="00BF6E48">
            <w:rPr>
              <w:rFonts w:asciiTheme="majorHAnsi" w:eastAsia="Times New Roman" w:hAnsiTheme="majorHAnsi" w:cstheme="majorHAnsi"/>
            </w:rPr>
            <w:tab/>
            <w:t>CDC - 2015 BRFSS Survey Data and Documentation. Accessed June 20, 2022. https://www.cdc.gov/brfss/annual_data/annual_2015.html</w:t>
          </w:r>
        </w:p>
      </w:sdtContent>
    </w:sdt>
    <w:p w14:paraId="06D55998" w14:textId="146EE4C1" w:rsidR="008366A1" w:rsidRPr="00BF6E48" w:rsidRDefault="008366A1" w:rsidP="008366A1">
      <w:pPr>
        <w:pStyle w:val="NoSpacing"/>
        <w:rPr>
          <w:rFonts w:asciiTheme="majorHAnsi" w:hAnsiTheme="majorHAnsi" w:cstheme="majorHAnsi"/>
        </w:rPr>
      </w:pPr>
      <w:r w:rsidRPr="008366A1">
        <w:rPr>
          <w:rFonts w:asciiTheme="majorHAnsi" w:hAnsiTheme="majorHAnsi" w:cstheme="majorHAnsi"/>
          <w:sz w:val="24"/>
          <w:szCs w:val="24"/>
        </w:rPr>
        <w:lastRenderedPageBreak/>
        <w:t>Appendix</w:t>
      </w:r>
    </w:p>
    <w:p w14:paraId="41DACBCC" w14:textId="77777777" w:rsidR="008366A1" w:rsidRDefault="008366A1" w:rsidP="008366A1">
      <w:pPr>
        <w:pStyle w:val="NoSpacing"/>
        <w:rPr>
          <w:rFonts w:asciiTheme="majorHAnsi" w:hAnsiTheme="majorHAnsi" w:cstheme="majorHAnsi"/>
        </w:rPr>
      </w:pPr>
    </w:p>
    <w:p w14:paraId="01C93811" w14:textId="77777777" w:rsidR="008366A1" w:rsidRDefault="008366A1" w:rsidP="008366A1">
      <w:pPr>
        <w:pStyle w:val="NoSpacing"/>
        <w:rPr>
          <w:rFonts w:asciiTheme="majorHAnsi" w:hAnsiTheme="majorHAnsi" w:cstheme="majorHAnsi"/>
          <w:b/>
          <w:bCs/>
        </w:rPr>
      </w:pPr>
      <w:r>
        <w:rPr>
          <w:rFonts w:asciiTheme="majorHAnsi" w:hAnsiTheme="majorHAnsi" w:cstheme="majorHAnsi"/>
          <w:b/>
          <w:bCs/>
        </w:rPr>
        <w:t>Table 2</w:t>
      </w:r>
    </w:p>
    <w:p w14:paraId="1F788752" w14:textId="77777777" w:rsidR="008366A1" w:rsidRPr="00336C38" w:rsidRDefault="008366A1" w:rsidP="008366A1">
      <w:pPr>
        <w:pStyle w:val="NoSpacing"/>
        <w:rPr>
          <w:rFonts w:asciiTheme="majorHAnsi" w:hAnsiTheme="majorHAnsi" w:cstheme="majorHAnsi"/>
          <w:i/>
          <w:iCs/>
        </w:rPr>
      </w:pPr>
      <w:r>
        <w:rPr>
          <w:rFonts w:asciiTheme="majorHAnsi" w:hAnsiTheme="majorHAnsi" w:cstheme="majorHAnsi"/>
          <w:i/>
          <w:iCs/>
        </w:rPr>
        <w:t>The column names that were included in the selected dataset on which the model was build and their 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401"/>
      </w:tblGrid>
      <w:tr w:rsidR="008366A1" w:rsidRPr="006B6149" w14:paraId="311DD61B" w14:textId="77777777" w:rsidTr="00DD251E">
        <w:tc>
          <w:tcPr>
            <w:tcW w:w="1615" w:type="dxa"/>
            <w:tcBorders>
              <w:top w:val="single" w:sz="4" w:space="0" w:color="auto"/>
              <w:bottom w:val="single" w:sz="4" w:space="0" w:color="auto"/>
            </w:tcBorders>
          </w:tcPr>
          <w:p w14:paraId="6DEC0F88" w14:textId="77777777" w:rsidR="008366A1" w:rsidRPr="006B6149" w:rsidRDefault="008366A1" w:rsidP="00DD251E">
            <w:pPr>
              <w:pStyle w:val="NoSpacing"/>
              <w:jc w:val="center"/>
              <w:rPr>
                <w:rFonts w:asciiTheme="majorHAnsi" w:hAnsiTheme="majorHAnsi" w:cstheme="majorHAnsi"/>
              </w:rPr>
            </w:pPr>
            <w:r>
              <w:rPr>
                <w:rFonts w:asciiTheme="majorHAnsi" w:hAnsiTheme="majorHAnsi" w:cstheme="majorHAnsi"/>
              </w:rPr>
              <w:t>Column Name</w:t>
            </w:r>
          </w:p>
        </w:tc>
        <w:tc>
          <w:tcPr>
            <w:tcW w:w="7401" w:type="dxa"/>
            <w:tcBorders>
              <w:top w:val="single" w:sz="4" w:space="0" w:color="auto"/>
              <w:bottom w:val="single" w:sz="4" w:space="0" w:color="auto"/>
            </w:tcBorders>
          </w:tcPr>
          <w:p w14:paraId="141CD4D6" w14:textId="77777777" w:rsidR="008366A1" w:rsidRPr="006B6149" w:rsidRDefault="008366A1" w:rsidP="00DD251E">
            <w:pPr>
              <w:pStyle w:val="NoSpacing"/>
              <w:rPr>
                <w:rFonts w:asciiTheme="majorHAnsi" w:hAnsiTheme="majorHAnsi" w:cstheme="majorHAnsi"/>
              </w:rPr>
            </w:pPr>
            <w:r>
              <w:rPr>
                <w:rFonts w:asciiTheme="majorHAnsi" w:hAnsiTheme="majorHAnsi" w:cstheme="majorHAnsi"/>
              </w:rPr>
              <w:t>Description</w:t>
            </w:r>
          </w:p>
        </w:tc>
      </w:tr>
      <w:tr w:rsidR="008366A1" w:rsidRPr="006B6149" w14:paraId="4163CC92" w14:textId="77777777" w:rsidTr="00DD251E">
        <w:tc>
          <w:tcPr>
            <w:tcW w:w="1615" w:type="dxa"/>
            <w:tcBorders>
              <w:top w:val="single" w:sz="4" w:space="0" w:color="auto"/>
            </w:tcBorders>
          </w:tcPr>
          <w:p w14:paraId="60ABA4C5"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GENHLTH</w:t>
            </w:r>
          </w:p>
        </w:tc>
        <w:tc>
          <w:tcPr>
            <w:tcW w:w="7401" w:type="dxa"/>
            <w:tcBorders>
              <w:top w:val="single" w:sz="4" w:space="0" w:color="auto"/>
            </w:tcBorders>
          </w:tcPr>
          <w:p w14:paraId="33DD070A"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General Health</w:t>
            </w:r>
          </w:p>
        </w:tc>
      </w:tr>
      <w:tr w:rsidR="008366A1" w:rsidRPr="006B6149" w14:paraId="07424949" w14:textId="77777777" w:rsidTr="00DD251E">
        <w:tc>
          <w:tcPr>
            <w:tcW w:w="1615" w:type="dxa"/>
          </w:tcPr>
          <w:p w14:paraId="2CABD0E3"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PHYSHLTH</w:t>
            </w:r>
          </w:p>
        </w:tc>
        <w:tc>
          <w:tcPr>
            <w:tcW w:w="7401" w:type="dxa"/>
          </w:tcPr>
          <w:p w14:paraId="567951C1"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Number of Days Physical Health Not Good</w:t>
            </w:r>
          </w:p>
        </w:tc>
      </w:tr>
      <w:tr w:rsidR="008366A1" w:rsidRPr="006B6149" w14:paraId="783836C9" w14:textId="77777777" w:rsidTr="00DD251E">
        <w:tc>
          <w:tcPr>
            <w:tcW w:w="1615" w:type="dxa"/>
          </w:tcPr>
          <w:p w14:paraId="150225C7"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MENTHLTH</w:t>
            </w:r>
          </w:p>
        </w:tc>
        <w:tc>
          <w:tcPr>
            <w:tcW w:w="7401" w:type="dxa"/>
          </w:tcPr>
          <w:p w14:paraId="0E6FF5DF"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Number of Days Mental Health Not Good</w:t>
            </w:r>
          </w:p>
        </w:tc>
      </w:tr>
      <w:tr w:rsidR="008366A1" w:rsidRPr="006B6149" w14:paraId="599ECFF9" w14:textId="77777777" w:rsidTr="00DD251E">
        <w:tc>
          <w:tcPr>
            <w:tcW w:w="1615" w:type="dxa"/>
          </w:tcPr>
          <w:p w14:paraId="1F9AC7DD"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POORHLTH</w:t>
            </w:r>
          </w:p>
        </w:tc>
        <w:tc>
          <w:tcPr>
            <w:tcW w:w="7401" w:type="dxa"/>
          </w:tcPr>
          <w:p w14:paraId="0FF23318"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Poor Physical or Mental Health</w:t>
            </w:r>
          </w:p>
        </w:tc>
      </w:tr>
      <w:tr w:rsidR="008366A1" w:rsidRPr="006B6149" w14:paraId="07AAF2DD" w14:textId="77777777" w:rsidTr="00DD251E">
        <w:tc>
          <w:tcPr>
            <w:tcW w:w="1615" w:type="dxa"/>
          </w:tcPr>
          <w:p w14:paraId="3C9D5C66"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HLTHPLN1</w:t>
            </w:r>
          </w:p>
        </w:tc>
        <w:tc>
          <w:tcPr>
            <w:tcW w:w="7401" w:type="dxa"/>
          </w:tcPr>
          <w:p w14:paraId="7BEE7FD4"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Have any health care coverage</w:t>
            </w:r>
          </w:p>
        </w:tc>
      </w:tr>
      <w:tr w:rsidR="008366A1" w:rsidRPr="006B6149" w14:paraId="4AB26B61" w14:textId="77777777" w:rsidTr="00DD251E">
        <w:tc>
          <w:tcPr>
            <w:tcW w:w="1615" w:type="dxa"/>
          </w:tcPr>
          <w:p w14:paraId="4433ABBA"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PERSDOC2</w:t>
            </w:r>
          </w:p>
        </w:tc>
        <w:tc>
          <w:tcPr>
            <w:tcW w:w="7401" w:type="dxa"/>
          </w:tcPr>
          <w:p w14:paraId="0D4FD531"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Multiple Health Care Professionals</w:t>
            </w:r>
          </w:p>
        </w:tc>
      </w:tr>
      <w:tr w:rsidR="008366A1" w:rsidRPr="006B6149" w14:paraId="1B320E8E" w14:textId="77777777" w:rsidTr="00DD251E">
        <w:tc>
          <w:tcPr>
            <w:tcW w:w="1615" w:type="dxa"/>
          </w:tcPr>
          <w:p w14:paraId="39CE3304"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MEDCOST</w:t>
            </w:r>
          </w:p>
        </w:tc>
        <w:tc>
          <w:tcPr>
            <w:tcW w:w="7401" w:type="dxa"/>
          </w:tcPr>
          <w:p w14:paraId="368804EF"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Could Not See Doctor Because of Cost</w:t>
            </w:r>
          </w:p>
        </w:tc>
      </w:tr>
      <w:tr w:rsidR="008366A1" w:rsidRPr="006B6149" w14:paraId="7F234952" w14:textId="77777777" w:rsidTr="00DD251E">
        <w:tc>
          <w:tcPr>
            <w:tcW w:w="1615" w:type="dxa"/>
          </w:tcPr>
          <w:p w14:paraId="6A652D3C"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CHECKUP1</w:t>
            </w:r>
          </w:p>
        </w:tc>
        <w:tc>
          <w:tcPr>
            <w:tcW w:w="7401" w:type="dxa"/>
          </w:tcPr>
          <w:p w14:paraId="468533DC"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 xml:space="preserve">Length of time since last routine </w:t>
            </w:r>
            <w:proofErr w:type="spellStart"/>
            <w:r w:rsidRPr="006B6149">
              <w:rPr>
                <w:rFonts w:asciiTheme="majorHAnsi" w:hAnsiTheme="majorHAnsi" w:cstheme="majorHAnsi"/>
              </w:rPr>
              <w:t>checkup</w:t>
            </w:r>
            <w:proofErr w:type="spellEnd"/>
          </w:p>
        </w:tc>
      </w:tr>
      <w:tr w:rsidR="008366A1" w:rsidRPr="006B6149" w14:paraId="1486C5A4" w14:textId="77777777" w:rsidTr="00DD251E">
        <w:tc>
          <w:tcPr>
            <w:tcW w:w="1615" w:type="dxa"/>
          </w:tcPr>
          <w:p w14:paraId="07C0DD28"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BPHIGH4</w:t>
            </w:r>
          </w:p>
        </w:tc>
        <w:tc>
          <w:tcPr>
            <w:tcW w:w="7401" w:type="dxa"/>
          </w:tcPr>
          <w:p w14:paraId="0CF0FF82"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Ever Told Blood Pressure High</w:t>
            </w:r>
          </w:p>
        </w:tc>
      </w:tr>
      <w:tr w:rsidR="008366A1" w:rsidRPr="006B6149" w14:paraId="45018378" w14:textId="77777777" w:rsidTr="00DD251E">
        <w:tc>
          <w:tcPr>
            <w:tcW w:w="1615" w:type="dxa"/>
          </w:tcPr>
          <w:p w14:paraId="1158ECE3"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TOLDHI2</w:t>
            </w:r>
          </w:p>
        </w:tc>
        <w:tc>
          <w:tcPr>
            <w:tcW w:w="7401" w:type="dxa"/>
          </w:tcPr>
          <w:p w14:paraId="1B847ECF"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Ever Told Blood Cholesterol High</w:t>
            </w:r>
          </w:p>
        </w:tc>
      </w:tr>
      <w:tr w:rsidR="008366A1" w:rsidRPr="006B6149" w14:paraId="31D6E9F5" w14:textId="77777777" w:rsidTr="00DD251E">
        <w:tc>
          <w:tcPr>
            <w:tcW w:w="1615" w:type="dxa"/>
          </w:tcPr>
          <w:p w14:paraId="661D7C3E"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CVDINFR4</w:t>
            </w:r>
          </w:p>
        </w:tc>
        <w:tc>
          <w:tcPr>
            <w:tcW w:w="7401" w:type="dxa"/>
          </w:tcPr>
          <w:p w14:paraId="143434B6"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Ever Diagnosed with Heart Attack</w:t>
            </w:r>
          </w:p>
        </w:tc>
      </w:tr>
      <w:tr w:rsidR="008366A1" w:rsidRPr="006B6149" w14:paraId="10F60107" w14:textId="77777777" w:rsidTr="00DD251E">
        <w:tc>
          <w:tcPr>
            <w:tcW w:w="1615" w:type="dxa"/>
          </w:tcPr>
          <w:p w14:paraId="1CDA2C8E"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CVDCRHD4</w:t>
            </w:r>
          </w:p>
        </w:tc>
        <w:tc>
          <w:tcPr>
            <w:tcW w:w="7401" w:type="dxa"/>
          </w:tcPr>
          <w:p w14:paraId="78EC012D"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 xml:space="preserve">Ever Diagnosed with Angina or </w:t>
            </w:r>
            <w:proofErr w:type="gramStart"/>
            <w:r w:rsidRPr="006B6149">
              <w:rPr>
                <w:rFonts w:asciiTheme="majorHAnsi" w:hAnsiTheme="majorHAnsi" w:cstheme="majorHAnsi"/>
              </w:rPr>
              <w:t>Coronary Heart Disease</w:t>
            </w:r>
            <w:proofErr w:type="gramEnd"/>
          </w:p>
        </w:tc>
      </w:tr>
      <w:tr w:rsidR="008366A1" w:rsidRPr="006B6149" w14:paraId="20786F78" w14:textId="77777777" w:rsidTr="00DD251E">
        <w:tc>
          <w:tcPr>
            <w:tcW w:w="1615" w:type="dxa"/>
          </w:tcPr>
          <w:p w14:paraId="48922FC0"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CVDSTRK3</w:t>
            </w:r>
          </w:p>
        </w:tc>
        <w:tc>
          <w:tcPr>
            <w:tcW w:w="7401" w:type="dxa"/>
          </w:tcPr>
          <w:p w14:paraId="2B3EBA29"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Ever Diagnosed with a Stroke</w:t>
            </w:r>
          </w:p>
        </w:tc>
      </w:tr>
      <w:tr w:rsidR="008366A1" w:rsidRPr="006B6149" w14:paraId="0C33D53F" w14:textId="77777777" w:rsidTr="00DD251E">
        <w:tc>
          <w:tcPr>
            <w:tcW w:w="1615" w:type="dxa"/>
          </w:tcPr>
          <w:p w14:paraId="47590764"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CHCSCNCR</w:t>
            </w:r>
          </w:p>
        </w:tc>
        <w:tc>
          <w:tcPr>
            <w:tcW w:w="7401" w:type="dxa"/>
          </w:tcPr>
          <w:p w14:paraId="3D7D5507"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Ever told you had skin cancer?</w:t>
            </w:r>
          </w:p>
        </w:tc>
      </w:tr>
      <w:tr w:rsidR="008366A1" w:rsidRPr="006B6149" w14:paraId="56E0A606" w14:textId="77777777" w:rsidTr="00DD251E">
        <w:tc>
          <w:tcPr>
            <w:tcW w:w="1615" w:type="dxa"/>
          </w:tcPr>
          <w:p w14:paraId="3B889459"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CHCOCNCR</w:t>
            </w:r>
          </w:p>
        </w:tc>
        <w:tc>
          <w:tcPr>
            <w:tcW w:w="7401" w:type="dxa"/>
          </w:tcPr>
          <w:p w14:paraId="01AFF899"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Ever told you had any other types of cancer?</w:t>
            </w:r>
          </w:p>
        </w:tc>
      </w:tr>
      <w:tr w:rsidR="008366A1" w:rsidRPr="006B6149" w14:paraId="123C75B1" w14:textId="77777777" w:rsidTr="00DD251E">
        <w:tc>
          <w:tcPr>
            <w:tcW w:w="1615" w:type="dxa"/>
          </w:tcPr>
          <w:p w14:paraId="034E26FA"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CHCCOPD1</w:t>
            </w:r>
          </w:p>
        </w:tc>
        <w:tc>
          <w:tcPr>
            <w:tcW w:w="7401" w:type="dxa"/>
          </w:tcPr>
          <w:p w14:paraId="6839F36C"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 xml:space="preserve">Ever told you have chronic obstructive pulmonary disease, </w:t>
            </w:r>
            <w:proofErr w:type="gramStart"/>
            <w:r w:rsidRPr="006B6149">
              <w:rPr>
                <w:rFonts w:asciiTheme="majorHAnsi" w:hAnsiTheme="majorHAnsi" w:cstheme="majorHAnsi"/>
              </w:rPr>
              <w:t>emphysema</w:t>
            </w:r>
            <w:proofErr w:type="gramEnd"/>
            <w:r w:rsidRPr="006B6149">
              <w:rPr>
                <w:rFonts w:asciiTheme="majorHAnsi" w:hAnsiTheme="majorHAnsi" w:cstheme="majorHAnsi"/>
              </w:rPr>
              <w:t xml:space="preserve"> or chronic bronchitis?</w:t>
            </w:r>
          </w:p>
        </w:tc>
      </w:tr>
      <w:tr w:rsidR="008366A1" w:rsidRPr="006B6149" w14:paraId="69A8E631" w14:textId="77777777" w:rsidTr="00DD251E">
        <w:tc>
          <w:tcPr>
            <w:tcW w:w="1615" w:type="dxa"/>
          </w:tcPr>
          <w:p w14:paraId="347BD0A8"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HAVARTH3</w:t>
            </w:r>
          </w:p>
        </w:tc>
        <w:tc>
          <w:tcPr>
            <w:tcW w:w="7401" w:type="dxa"/>
          </w:tcPr>
          <w:p w14:paraId="0D009035"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Told Have Arthritis</w:t>
            </w:r>
          </w:p>
        </w:tc>
      </w:tr>
      <w:tr w:rsidR="008366A1" w:rsidRPr="006B6149" w14:paraId="5FF853EA" w14:textId="77777777" w:rsidTr="00DD251E">
        <w:tc>
          <w:tcPr>
            <w:tcW w:w="1615" w:type="dxa"/>
          </w:tcPr>
          <w:p w14:paraId="0F93D4B3"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ADDEPEV2</w:t>
            </w:r>
          </w:p>
        </w:tc>
        <w:tc>
          <w:tcPr>
            <w:tcW w:w="7401" w:type="dxa"/>
          </w:tcPr>
          <w:p w14:paraId="355383E9"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Ever told you had a depressive disorder</w:t>
            </w:r>
          </w:p>
        </w:tc>
      </w:tr>
      <w:tr w:rsidR="008366A1" w:rsidRPr="006B6149" w14:paraId="2798408B" w14:textId="77777777" w:rsidTr="00DD251E">
        <w:tc>
          <w:tcPr>
            <w:tcW w:w="1615" w:type="dxa"/>
          </w:tcPr>
          <w:p w14:paraId="54B822C8"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CHCKIDNY</w:t>
            </w:r>
          </w:p>
        </w:tc>
        <w:tc>
          <w:tcPr>
            <w:tcW w:w="7401" w:type="dxa"/>
          </w:tcPr>
          <w:p w14:paraId="371B2647"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Ever told) you have kidney disease?</w:t>
            </w:r>
          </w:p>
        </w:tc>
      </w:tr>
      <w:tr w:rsidR="008366A1" w:rsidRPr="006B6149" w14:paraId="1DA4E7C2" w14:textId="77777777" w:rsidTr="00DD251E">
        <w:tc>
          <w:tcPr>
            <w:tcW w:w="1615" w:type="dxa"/>
          </w:tcPr>
          <w:p w14:paraId="16F0EAAB"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DIABETE3</w:t>
            </w:r>
          </w:p>
        </w:tc>
        <w:tc>
          <w:tcPr>
            <w:tcW w:w="7401" w:type="dxa"/>
          </w:tcPr>
          <w:p w14:paraId="33675141"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Ever told) you have diabetes</w:t>
            </w:r>
          </w:p>
        </w:tc>
      </w:tr>
      <w:tr w:rsidR="008366A1" w:rsidRPr="006B6149" w14:paraId="0250F436" w14:textId="77777777" w:rsidTr="00DD251E">
        <w:tc>
          <w:tcPr>
            <w:tcW w:w="1615" w:type="dxa"/>
          </w:tcPr>
          <w:p w14:paraId="5A5BB958"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SEX</w:t>
            </w:r>
          </w:p>
        </w:tc>
        <w:tc>
          <w:tcPr>
            <w:tcW w:w="7401" w:type="dxa"/>
          </w:tcPr>
          <w:p w14:paraId="0BE243D5"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Respondents Sex</w:t>
            </w:r>
          </w:p>
        </w:tc>
      </w:tr>
      <w:tr w:rsidR="008366A1" w:rsidRPr="006B6149" w14:paraId="40C7536B" w14:textId="77777777" w:rsidTr="00DD251E">
        <w:tc>
          <w:tcPr>
            <w:tcW w:w="1615" w:type="dxa"/>
          </w:tcPr>
          <w:p w14:paraId="76B56713"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MARITAL</w:t>
            </w:r>
          </w:p>
        </w:tc>
        <w:tc>
          <w:tcPr>
            <w:tcW w:w="7401" w:type="dxa"/>
          </w:tcPr>
          <w:p w14:paraId="28402B3C"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Marital Status</w:t>
            </w:r>
          </w:p>
        </w:tc>
      </w:tr>
      <w:tr w:rsidR="008366A1" w:rsidRPr="006B6149" w14:paraId="4CFFA57C" w14:textId="77777777" w:rsidTr="00DD251E">
        <w:tc>
          <w:tcPr>
            <w:tcW w:w="1615" w:type="dxa"/>
          </w:tcPr>
          <w:p w14:paraId="39D819AC"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EDUCA</w:t>
            </w:r>
          </w:p>
        </w:tc>
        <w:tc>
          <w:tcPr>
            <w:tcW w:w="7401" w:type="dxa"/>
          </w:tcPr>
          <w:p w14:paraId="325DA13E"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Education Level</w:t>
            </w:r>
          </w:p>
        </w:tc>
      </w:tr>
      <w:tr w:rsidR="008366A1" w:rsidRPr="006B6149" w14:paraId="1E484592" w14:textId="77777777" w:rsidTr="00DD251E">
        <w:tc>
          <w:tcPr>
            <w:tcW w:w="1615" w:type="dxa"/>
          </w:tcPr>
          <w:p w14:paraId="067C5759"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RENTHOM1</w:t>
            </w:r>
          </w:p>
        </w:tc>
        <w:tc>
          <w:tcPr>
            <w:tcW w:w="7401" w:type="dxa"/>
          </w:tcPr>
          <w:p w14:paraId="6B2FA7E1"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Own or Rent Home</w:t>
            </w:r>
          </w:p>
        </w:tc>
      </w:tr>
      <w:tr w:rsidR="008366A1" w:rsidRPr="006B6149" w14:paraId="34F20CB7" w14:textId="77777777" w:rsidTr="00DD251E">
        <w:tc>
          <w:tcPr>
            <w:tcW w:w="1615" w:type="dxa"/>
          </w:tcPr>
          <w:p w14:paraId="55A1BBFE"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VETERAN3</w:t>
            </w:r>
          </w:p>
        </w:tc>
        <w:tc>
          <w:tcPr>
            <w:tcW w:w="7401" w:type="dxa"/>
          </w:tcPr>
          <w:p w14:paraId="38B5E3D4"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 xml:space="preserve">Are You </w:t>
            </w:r>
            <w:proofErr w:type="gramStart"/>
            <w:r w:rsidRPr="006B6149">
              <w:rPr>
                <w:rFonts w:asciiTheme="majorHAnsi" w:hAnsiTheme="majorHAnsi" w:cstheme="majorHAnsi"/>
              </w:rPr>
              <w:t>A</w:t>
            </w:r>
            <w:proofErr w:type="gramEnd"/>
            <w:r w:rsidRPr="006B6149">
              <w:rPr>
                <w:rFonts w:asciiTheme="majorHAnsi" w:hAnsiTheme="majorHAnsi" w:cstheme="majorHAnsi"/>
              </w:rPr>
              <w:t xml:space="preserve"> Veteran</w:t>
            </w:r>
          </w:p>
        </w:tc>
      </w:tr>
      <w:tr w:rsidR="008366A1" w:rsidRPr="006B6149" w14:paraId="351D8824" w14:textId="77777777" w:rsidTr="00DD251E">
        <w:tc>
          <w:tcPr>
            <w:tcW w:w="1615" w:type="dxa"/>
          </w:tcPr>
          <w:p w14:paraId="44DE9402"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EMPLOY1</w:t>
            </w:r>
          </w:p>
        </w:tc>
        <w:tc>
          <w:tcPr>
            <w:tcW w:w="7401" w:type="dxa"/>
          </w:tcPr>
          <w:p w14:paraId="29E0EE2A"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Employment Status</w:t>
            </w:r>
          </w:p>
        </w:tc>
      </w:tr>
      <w:tr w:rsidR="008366A1" w:rsidRPr="006B6149" w14:paraId="401C87CA" w14:textId="77777777" w:rsidTr="00DD251E">
        <w:tc>
          <w:tcPr>
            <w:tcW w:w="1615" w:type="dxa"/>
          </w:tcPr>
          <w:p w14:paraId="48FCA079"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CHILDREN</w:t>
            </w:r>
          </w:p>
        </w:tc>
        <w:tc>
          <w:tcPr>
            <w:tcW w:w="7401" w:type="dxa"/>
          </w:tcPr>
          <w:p w14:paraId="1EA5222B"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Number of Children in Household</w:t>
            </w:r>
          </w:p>
        </w:tc>
      </w:tr>
      <w:tr w:rsidR="008366A1" w:rsidRPr="006B6149" w14:paraId="4636969C" w14:textId="77777777" w:rsidTr="00DD251E">
        <w:tc>
          <w:tcPr>
            <w:tcW w:w="1615" w:type="dxa"/>
          </w:tcPr>
          <w:p w14:paraId="219224C1"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INCOME2</w:t>
            </w:r>
          </w:p>
        </w:tc>
        <w:tc>
          <w:tcPr>
            <w:tcW w:w="7401" w:type="dxa"/>
          </w:tcPr>
          <w:p w14:paraId="7E98C7D1"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Income Level</w:t>
            </w:r>
          </w:p>
        </w:tc>
      </w:tr>
      <w:tr w:rsidR="008366A1" w:rsidRPr="006B6149" w14:paraId="4F43D39A" w14:textId="77777777" w:rsidTr="00DD251E">
        <w:tc>
          <w:tcPr>
            <w:tcW w:w="1615" w:type="dxa"/>
          </w:tcPr>
          <w:p w14:paraId="373CB7EA"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INTERNET</w:t>
            </w:r>
          </w:p>
        </w:tc>
        <w:tc>
          <w:tcPr>
            <w:tcW w:w="7401" w:type="dxa"/>
          </w:tcPr>
          <w:p w14:paraId="2F684C4C"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Internet use in the past 30 days?</w:t>
            </w:r>
          </w:p>
        </w:tc>
      </w:tr>
      <w:tr w:rsidR="008366A1" w:rsidRPr="006B6149" w14:paraId="00EAE31C" w14:textId="77777777" w:rsidTr="00DD251E">
        <w:tc>
          <w:tcPr>
            <w:tcW w:w="1615" w:type="dxa"/>
          </w:tcPr>
          <w:p w14:paraId="7819AC89"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QLACTLM2</w:t>
            </w:r>
          </w:p>
        </w:tc>
        <w:tc>
          <w:tcPr>
            <w:tcW w:w="7401" w:type="dxa"/>
          </w:tcPr>
          <w:p w14:paraId="0BFCEBB3"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Activity Limitation Due to Health Problems</w:t>
            </w:r>
          </w:p>
        </w:tc>
      </w:tr>
      <w:tr w:rsidR="008366A1" w:rsidRPr="006B6149" w14:paraId="29D98419" w14:textId="77777777" w:rsidTr="00DD251E">
        <w:tc>
          <w:tcPr>
            <w:tcW w:w="1615" w:type="dxa"/>
          </w:tcPr>
          <w:p w14:paraId="4E175BAC"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USEEQUIP</w:t>
            </w:r>
          </w:p>
        </w:tc>
        <w:tc>
          <w:tcPr>
            <w:tcW w:w="7401" w:type="dxa"/>
          </w:tcPr>
          <w:p w14:paraId="7124BFA8"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Health Problems Requiring Special Equipment</w:t>
            </w:r>
          </w:p>
        </w:tc>
      </w:tr>
      <w:tr w:rsidR="008366A1" w:rsidRPr="006B6149" w14:paraId="298B95D1" w14:textId="77777777" w:rsidTr="00DD251E">
        <w:tc>
          <w:tcPr>
            <w:tcW w:w="1615" w:type="dxa"/>
          </w:tcPr>
          <w:p w14:paraId="18AD747F"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BLIND</w:t>
            </w:r>
          </w:p>
        </w:tc>
        <w:tc>
          <w:tcPr>
            <w:tcW w:w="7401" w:type="dxa"/>
          </w:tcPr>
          <w:p w14:paraId="515AF591"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Blind or Difficulty seeing</w:t>
            </w:r>
          </w:p>
        </w:tc>
      </w:tr>
      <w:tr w:rsidR="008366A1" w:rsidRPr="006B6149" w14:paraId="2BB38811" w14:textId="77777777" w:rsidTr="00DD251E">
        <w:tc>
          <w:tcPr>
            <w:tcW w:w="1615" w:type="dxa"/>
          </w:tcPr>
          <w:p w14:paraId="6AFF3A1B"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DECIDE</w:t>
            </w:r>
          </w:p>
        </w:tc>
        <w:tc>
          <w:tcPr>
            <w:tcW w:w="7401" w:type="dxa"/>
          </w:tcPr>
          <w:p w14:paraId="5C650D13"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Difficulty Concentrating or Remembering</w:t>
            </w:r>
          </w:p>
        </w:tc>
      </w:tr>
      <w:tr w:rsidR="008366A1" w:rsidRPr="006B6149" w14:paraId="712332F4" w14:textId="77777777" w:rsidTr="00DD251E">
        <w:tc>
          <w:tcPr>
            <w:tcW w:w="1615" w:type="dxa"/>
          </w:tcPr>
          <w:p w14:paraId="2177B8D0"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DIFFWALK</w:t>
            </w:r>
          </w:p>
        </w:tc>
        <w:tc>
          <w:tcPr>
            <w:tcW w:w="7401" w:type="dxa"/>
          </w:tcPr>
          <w:p w14:paraId="08F9C5BA"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Difficulty Walking or Climbing Stairs</w:t>
            </w:r>
          </w:p>
        </w:tc>
      </w:tr>
      <w:tr w:rsidR="008366A1" w:rsidRPr="006B6149" w14:paraId="563F8821" w14:textId="77777777" w:rsidTr="00DD251E">
        <w:tc>
          <w:tcPr>
            <w:tcW w:w="1615" w:type="dxa"/>
          </w:tcPr>
          <w:p w14:paraId="6E66B84B"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DIFFDRES</w:t>
            </w:r>
          </w:p>
        </w:tc>
        <w:tc>
          <w:tcPr>
            <w:tcW w:w="7401" w:type="dxa"/>
          </w:tcPr>
          <w:p w14:paraId="75B9069C"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Difficulty Dressing or Bathing</w:t>
            </w:r>
          </w:p>
        </w:tc>
      </w:tr>
      <w:tr w:rsidR="008366A1" w:rsidRPr="006B6149" w14:paraId="351C3D9E" w14:textId="77777777" w:rsidTr="00DD251E">
        <w:tc>
          <w:tcPr>
            <w:tcW w:w="1615" w:type="dxa"/>
          </w:tcPr>
          <w:p w14:paraId="5E5644C2"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DIFFALON</w:t>
            </w:r>
          </w:p>
        </w:tc>
        <w:tc>
          <w:tcPr>
            <w:tcW w:w="7401" w:type="dxa"/>
          </w:tcPr>
          <w:p w14:paraId="2E98C076"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Difficulty Doing Errands Alone</w:t>
            </w:r>
          </w:p>
        </w:tc>
      </w:tr>
      <w:tr w:rsidR="008366A1" w:rsidRPr="006B6149" w14:paraId="7998B11F" w14:textId="77777777" w:rsidTr="00DD251E">
        <w:tc>
          <w:tcPr>
            <w:tcW w:w="1615" w:type="dxa"/>
          </w:tcPr>
          <w:p w14:paraId="1774AC92"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HIVTST6</w:t>
            </w:r>
          </w:p>
        </w:tc>
        <w:tc>
          <w:tcPr>
            <w:tcW w:w="7401" w:type="dxa"/>
          </w:tcPr>
          <w:p w14:paraId="720D0C2B"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Ever tested HIV</w:t>
            </w:r>
          </w:p>
        </w:tc>
      </w:tr>
      <w:tr w:rsidR="008366A1" w:rsidRPr="006B6149" w14:paraId="30B5FB02" w14:textId="77777777" w:rsidTr="00DD251E">
        <w:tc>
          <w:tcPr>
            <w:tcW w:w="1615" w:type="dxa"/>
          </w:tcPr>
          <w:p w14:paraId="71CFFADA"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SXORIENT</w:t>
            </w:r>
          </w:p>
        </w:tc>
        <w:tc>
          <w:tcPr>
            <w:tcW w:w="7401" w:type="dxa"/>
          </w:tcPr>
          <w:p w14:paraId="52D7827E"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Sexual orientation or gender identity</w:t>
            </w:r>
          </w:p>
        </w:tc>
      </w:tr>
      <w:tr w:rsidR="008366A1" w:rsidRPr="006B6149" w14:paraId="2B7B3E44" w14:textId="77777777" w:rsidTr="00DD251E">
        <w:tc>
          <w:tcPr>
            <w:tcW w:w="1615" w:type="dxa"/>
          </w:tcPr>
          <w:p w14:paraId="506B5065"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TRNSGNDR</w:t>
            </w:r>
          </w:p>
        </w:tc>
        <w:tc>
          <w:tcPr>
            <w:tcW w:w="7401" w:type="dxa"/>
          </w:tcPr>
          <w:p w14:paraId="3FF81645"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Do you consider yourself to be transgender?</w:t>
            </w:r>
          </w:p>
        </w:tc>
      </w:tr>
      <w:tr w:rsidR="008366A1" w:rsidRPr="006B6149" w14:paraId="198E9FB4" w14:textId="77777777" w:rsidTr="00DD251E">
        <w:tc>
          <w:tcPr>
            <w:tcW w:w="1615" w:type="dxa"/>
          </w:tcPr>
          <w:p w14:paraId="32109171"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ADPLEASR</w:t>
            </w:r>
          </w:p>
        </w:tc>
        <w:tc>
          <w:tcPr>
            <w:tcW w:w="7401" w:type="dxa"/>
          </w:tcPr>
          <w:p w14:paraId="40A8749E"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Days had little pleasure doing things</w:t>
            </w:r>
          </w:p>
        </w:tc>
      </w:tr>
      <w:tr w:rsidR="008366A1" w:rsidRPr="006B6149" w14:paraId="4F1CFC91" w14:textId="77777777" w:rsidTr="00DD251E">
        <w:tc>
          <w:tcPr>
            <w:tcW w:w="1615" w:type="dxa"/>
          </w:tcPr>
          <w:p w14:paraId="0F9168C0"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ADDOWN</w:t>
            </w:r>
          </w:p>
        </w:tc>
        <w:tc>
          <w:tcPr>
            <w:tcW w:w="7401" w:type="dxa"/>
          </w:tcPr>
          <w:p w14:paraId="586C559B"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 xml:space="preserve">Days felt down, </w:t>
            </w:r>
            <w:proofErr w:type="gramStart"/>
            <w:r w:rsidRPr="006B6149">
              <w:rPr>
                <w:rFonts w:asciiTheme="majorHAnsi" w:hAnsiTheme="majorHAnsi" w:cstheme="majorHAnsi"/>
              </w:rPr>
              <w:t>depressed</w:t>
            </w:r>
            <w:proofErr w:type="gramEnd"/>
            <w:r w:rsidRPr="006B6149">
              <w:rPr>
                <w:rFonts w:asciiTheme="majorHAnsi" w:hAnsiTheme="majorHAnsi" w:cstheme="majorHAnsi"/>
              </w:rPr>
              <w:t xml:space="preserve"> or hopeless</w:t>
            </w:r>
          </w:p>
        </w:tc>
      </w:tr>
      <w:tr w:rsidR="008366A1" w:rsidRPr="006B6149" w14:paraId="1E18B96B" w14:textId="77777777" w:rsidTr="00DD251E">
        <w:tc>
          <w:tcPr>
            <w:tcW w:w="1615" w:type="dxa"/>
          </w:tcPr>
          <w:p w14:paraId="261217AD"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ADSLEEP</w:t>
            </w:r>
          </w:p>
        </w:tc>
        <w:tc>
          <w:tcPr>
            <w:tcW w:w="7401" w:type="dxa"/>
          </w:tcPr>
          <w:p w14:paraId="1F2308E3"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Days had trouble with sleep</w:t>
            </w:r>
          </w:p>
        </w:tc>
      </w:tr>
      <w:tr w:rsidR="008366A1" w:rsidRPr="006B6149" w14:paraId="2A9A2840" w14:textId="77777777" w:rsidTr="00DD251E">
        <w:tc>
          <w:tcPr>
            <w:tcW w:w="1615" w:type="dxa"/>
          </w:tcPr>
          <w:p w14:paraId="358E0641"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ADENERGY</w:t>
            </w:r>
          </w:p>
        </w:tc>
        <w:tc>
          <w:tcPr>
            <w:tcW w:w="7401" w:type="dxa"/>
          </w:tcPr>
          <w:p w14:paraId="2492B0ED"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Days were tired or had little energy</w:t>
            </w:r>
          </w:p>
        </w:tc>
      </w:tr>
      <w:tr w:rsidR="008366A1" w:rsidRPr="006B6149" w14:paraId="39F2AB72" w14:textId="77777777" w:rsidTr="00DD251E">
        <w:tc>
          <w:tcPr>
            <w:tcW w:w="1615" w:type="dxa"/>
            <w:tcBorders>
              <w:bottom w:val="single" w:sz="4" w:space="0" w:color="auto"/>
            </w:tcBorders>
          </w:tcPr>
          <w:p w14:paraId="7706E2E8"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ADEAT1</w:t>
            </w:r>
          </w:p>
        </w:tc>
        <w:tc>
          <w:tcPr>
            <w:tcW w:w="7401" w:type="dxa"/>
            <w:tcBorders>
              <w:bottom w:val="single" w:sz="4" w:space="0" w:color="auto"/>
            </w:tcBorders>
          </w:tcPr>
          <w:p w14:paraId="5E3BDF4E"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Days ate too little or too much</w:t>
            </w:r>
          </w:p>
        </w:tc>
      </w:tr>
      <w:tr w:rsidR="008366A1" w:rsidRPr="006B6149" w14:paraId="22BAB766" w14:textId="77777777" w:rsidTr="00DD251E">
        <w:tc>
          <w:tcPr>
            <w:tcW w:w="1615" w:type="dxa"/>
            <w:tcBorders>
              <w:top w:val="single" w:sz="4" w:space="0" w:color="auto"/>
            </w:tcBorders>
          </w:tcPr>
          <w:p w14:paraId="2DA814C6"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lastRenderedPageBreak/>
              <w:t>ADFAIL</w:t>
            </w:r>
          </w:p>
        </w:tc>
        <w:tc>
          <w:tcPr>
            <w:tcW w:w="7401" w:type="dxa"/>
            <w:tcBorders>
              <w:top w:val="single" w:sz="4" w:space="0" w:color="auto"/>
            </w:tcBorders>
          </w:tcPr>
          <w:p w14:paraId="2431BA09"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Days felt like failure or let family down</w:t>
            </w:r>
          </w:p>
        </w:tc>
      </w:tr>
      <w:tr w:rsidR="008366A1" w:rsidRPr="006B6149" w14:paraId="5857A031" w14:textId="77777777" w:rsidTr="00DD251E">
        <w:tc>
          <w:tcPr>
            <w:tcW w:w="1615" w:type="dxa"/>
          </w:tcPr>
          <w:p w14:paraId="701A8C82"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ADTHINK</w:t>
            </w:r>
          </w:p>
        </w:tc>
        <w:tc>
          <w:tcPr>
            <w:tcW w:w="7401" w:type="dxa"/>
          </w:tcPr>
          <w:p w14:paraId="458D49DE"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Days had trouble concentrating</w:t>
            </w:r>
          </w:p>
        </w:tc>
      </w:tr>
      <w:tr w:rsidR="008366A1" w:rsidRPr="006B6149" w14:paraId="12864C1F" w14:textId="77777777" w:rsidTr="00DD251E">
        <w:tc>
          <w:tcPr>
            <w:tcW w:w="1615" w:type="dxa"/>
          </w:tcPr>
          <w:p w14:paraId="34A949C6"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ADMOVE</w:t>
            </w:r>
          </w:p>
        </w:tc>
        <w:tc>
          <w:tcPr>
            <w:tcW w:w="7401" w:type="dxa"/>
          </w:tcPr>
          <w:p w14:paraId="5D7FFFD4"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Days talked to move slower or faster than usual</w:t>
            </w:r>
          </w:p>
        </w:tc>
      </w:tr>
      <w:tr w:rsidR="008366A1" w:rsidRPr="006B6149" w14:paraId="659788A8" w14:textId="77777777" w:rsidTr="00DD251E">
        <w:tc>
          <w:tcPr>
            <w:tcW w:w="1615" w:type="dxa"/>
          </w:tcPr>
          <w:p w14:paraId="45230E83"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MISTMNT</w:t>
            </w:r>
          </w:p>
        </w:tc>
        <w:tc>
          <w:tcPr>
            <w:tcW w:w="7401" w:type="dxa"/>
          </w:tcPr>
          <w:p w14:paraId="6CF09BD7"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Receiving medicine or treatment from health pro for emotional problem</w:t>
            </w:r>
          </w:p>
        </w:tc>
      </w:tr>
      <w:tr w:rsidR="008366A1" w:rsidRPr="006B6149" w14:paraId="1799A5B0" w14:textId="77777777" w:rsidTr="00DD251E">
        <w:tc>
          <w:tcPr>
            <w:tcW w:w="1615" w:type="dxa"/>
          </w:tcPr>
          <w:p w14:paraId="0162711F"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ADANXEV</w:t>
            </w:r>
          </w:p>
        </w:tc>
        <w:tc>
          <w:tcPr>
            <w:tcW w:w="7401" w:type="dxa"/>
          </w:tcPr>
          <w:p w14:paraId="389A6ECE"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Ever told you had an anxiety disorder</w:t>
            </w:r>
          </w:p>
        </w:tc>
      </w:tr>
      <w:tr w:rsidR="008366A1" w:rsidRPr="006B6149" w14:paraId="4D8B7E11" w14:textId="77777777" w:rsidTr="00DD251E">
        <w:tc>
          <w:tcPr>
            <w:tcW w:w="1615" w:type="dxa"/>
          </w:tcPr>
          <w:p w14:paraId="7C760F80"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_ASTHMS1</w:t>
            </w:r>
          </w:p>
        </w:tc>
        <w:tc>
          <w:tcPr>
            <w:tcW w:w="7401" w:type="dxa"/>
          </w:tcPr>
          <w:p w14:paraId="583D950A"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Computed Asthma Status</w:t>
            </w:r>
          </w:p>
        </w:tc>
      </w:tr>
      <w:tr w:rsidR="008366A1" w:rsidRPr="006B6149" w14:paraId="0D9F31C6" w14:textId="77777777" w:rsidTr="00DD251E">
        <w:tc>
          <w:tcPr>
            <w:tcW w:w="1615" w:type="dxa"/>
          </w:tcPr>
          <w:p w14:paraId="7B703F6B"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_DRDXAR1</w:t>
            </w:r>
          </w:p>
        </w:tc>
        <w:tc>
          <w:tcPr>
            <w:tcW w:w="7401" w:type="dxa"/>
          </w:tcPr>
          <w:p w14:paraId="1C3DE5A2"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Respondents diagnosed with arthritis</w:t>
            </w:r>
          </w:p>
        </w:tc>
      </w:tr>
      <w:tr w:rsidR="008366A1" w:rsidRPr="006B6149" w14:paraId="3601A5AE" w14:textId="77777777" w:rsidTr="00DD251E">
        <w:tc>
          <w:tcPr>
            <w:tcW w:w="1615" w:type="dxa"/>
          </w:tcPr>
          <w:p w14:paraId="2F453C11" w14:textId="77777777" w:rsidR="008366A1" w:rsidRPr="006B6149" w:rsidRDefault="008366A1" w:rsidP="00DD251E">
            <w:pPr>
              <w:pStyle w:val="NoSpacing"/>
              <w:jc w:val="center"/>
              <w:rPr>
                <w:rFonts w:asciiTheme="majorHAnsi" w:hAnsiTheme="majorHAnsi" w:cstheme="majorHAnsi"/>
              </w:rPr>
            </w:pPr>
            <w:r>
              <w:rPr>
                <w:rFonts w:asciiTheme="majorHAnsi" w:hAnsiTheme="majorHAnsi" w:cstheme="majorHAnsi"/>
              </w:rPr>
              <w:softHyphen/>
              <w:t>_</w:t>
            </w:r>
            <w:r w:rsidRPr="006B6149">
              <w:rPr>
                <w:rFonts w:asciiTheme="majorHAnsi" w:hAnsiTheme="majorHAnsi" w:cstheme="majorHAnsi"/>
              </w:rPr>
              <w:t xml:space="preserve"> RACE</w:t>
            </w:r>
          </w:p>
        </w:tc>
        <w:tc>
          <w:tcPr>
            <w:tcW w:w="7401" w:type="dxa"/>
          </w:tcPr>
          <w:p w14:paraId="0E1E286D"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Computed Race-Ethnicity grouping</w:t>
            </w:r>
          </w:p>
        </w:tc>
      </w:tr>
      <w:tr w:rsidR="008366A1" w:rsidRPr="006B6149" w14:paraId="1F2F10BC" w14:textId="77777777" w:rsidTr="00DD251E">
        <w:tc>
          <w:tcPr>
            <w:tcW w:w="1615" w:type="dxa"/>
          </w:tcPr>
          <w:p w14:paraId="783DD402" w14:textId="77777777" w:rsidR="008366A1" w:rsidRPr="006B6149" w:rsidRDefault="008366A1" w:rsidP="00DD251E">
            <w:pPr>
              <w:pStyle w:val="NoSpacing"/>
              <w:jc w:val="center"/>
              <w:rPr>
                <w:rFonts w:asciiTheme="majorHAnsi" w:hAnsiTheme="majorHAnsi" w:cstheme="majorHAnsi"/>
              </w:rPr>
            </w:pPr>
            <w:r>
              <w:rPr>
                <w:rFonts w:asciiTheme="majorHAnsi" w:hAnsiTheme="majorHAnsi" w:cstheme="majorHAnsi"/>
              </w:rPr>
              <w:t>_</w:t>
            </w:r>
            <w:r w:rsidRPr="006B6149">
              <w:rPr>
                <w:rFonts w:asciiTheme="majorHAnsi" w:hAnsiTheme="majorHAnsi" w:cstheme="majorHAnsi"/>
              </w:rPr>
              <w:t xml:space="preserve"> AGE80</w:t>
            </w:r>
          </w:p>
        </w:tc>
        <w:tc>
          <w:tcPr>
            <w:tcW w:w="7401" w:type="dxa"/>
          </w:tcPr>
          <w:p w14:paraId="76FB3BB9"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Imputed Age value collapsed above 80</w:t>
            </w:r>
          </w:p>
        </w:tc>
      </w:tr>
      <w:tr w:rsidR="008366A1" w:rsidRPr="006B6149" w14:paraId="6049779E" w14:textId="77777777" w:rsidTr="00DD251E">
        <w:tc>
          <w:tcPr>
            <w:tcW w:w="1615" w:type="dxa"/>
          </w:tcPr>
          <w:p w14:paraId="6BA1BEC2"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HTM4</w:t>
            </w:r>
          </w:p>
        </w:tc>
        <w:tc>
          <w:tcPr>
            <w:tcW w:w="7401" w:type="dxa"/>
          </w:tcPr>
          <w:p w14:paraId="371FF6BD"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Computed Height in Meters</w:t>
            </w:r>
          </w:p>
        </w:tc>
      </w:tr>
      <w:tr w:rsidR="008366A1" w:rsidRPr="006B6149" w14:paraId="1431FD15" w14:textId="77777777" w:rsidTr="00DD251E">
        <w:tc>
          <w:tcPr>
            <w:tcW w:w="1615" w:type="dxa"/>
          </w:tcPr>
          <w:p w14:paraId="7D7EC2C2"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WTKG3</w:t>
            </w:r>
          </w:p>
        </w:tc>
        <w:tc>
          <w:tcPr>
            <w:tcW w:w="7401" w:type="dxa"/>
          </w:tcPr>
          <w:p w14:paraId="03028EEE"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Computed Weight in Kilograms</w:t>
            </w:r>
          </w:p>
        </w:tc>
      </w:tr>
      <w:tr w:rsidR="008366A1" w:rsidRPr="006B6149" w14:paraId="265B3053" w14:textId="77777777" w:rsidTr="00DD251E">
        <w:tc>
          <w:tcPr>
            <w:tcW w:w="1615" w:type="dxa"/>
          </w:tcPr>
          <w:p w14:paraId="5CC6C015"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_BMI5</w:t>
            </w:r>
          </w:p>
        </w:tc>
        <w:tc>
          <w:tcPr>
            <w:tcW w:w="7401" w:type="dxa"/>
          </w:tcPr>
          <w:p w14:paraId="4FC3D1F9"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Computed body mass index</w:t>
            </w:r>
          </w:p>
        </w:tc>
      </w:tr>
      <w:tr w:rsidR="008366A1" w:rsidRPr="006B6149" w14:paraId="515CB3CF" w14:textId="77777777" w:rsidTr="00DD251E">
        <w:tc>
          <w:tcPr>
            <w:tcW w:w="1615" w:type="dxa"/>
          </w:tcPr>
          <w:p w14:paraId="1359A517"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_SMOKER3</w:t>
            </w:r>
          </w:p>
        </w:tc>
        <w:tc>
          <w:tcPr>
            <w:tcW w:w="7401" w:type="dxa"/>
          </w:tcPr>
          <w:p w14:paraId="711F1B06"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Computed Smoking Status</w:t>
            </w:r>
          </w:p>
        </w:tc>
      </w:tr>
      <w:tr w:rsidR="008366A1" w:rsidRPr="006B6149" w14:paraId="09C19631" w14:textId="77777777" w:rsidTr="00DD251E">
        <w:tc>
          <w:tcPr>
            <w:tcW w:w="1615" w:type="dxa"/>
          </w:tcPr>
          <w:p w14:paraId="6C6AE523"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_RFBING5</w:t>
            </w:r>
          </w:p>
        </w:tc>
        <w:tc>
          <w:tcPr>
            <w:tcW w:w="7401" w:type="dxa"/>
          </w:tcPr>
          <w:p w14:paraId="5BE560DB"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Binge Drinking Calculated Variable</w:t>
            </w:r>
          </w:p>
        </w:tc>
      </w:tr>
      <w:tr w:rsidR="008366A1" w:rsidRPr="006B6149" w14:paraId="43DBC1CA" w14:textId="77777777" w:rsidTr="00DD251E">
        <w:tc>
          <w:tcPr>
            <w:tcW w:w="1615" w:type="dxa"/>
          </w:tcPr>
          <w:p w14:paraId="62AB871A"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_DRNKWEK</w:t>
            </w:r>
          </w:p>
        </w:tc>
        <w:tc>
          <w:tcPr>
            <w:tcW w:w="7401" w:type="dxa"/>
          </w:tcPr>
          <w:p w14:paraId="696ADE37"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Computed number of drinks of alcohol beverages per week</w:t>
            </w:r>
          </w:p>
        </w:tc>
      </w:tr>
      <w:tr w:rsidR="008366A1" w:rsidRPr="006B6149" w14:paraId="50A69B73" w14:textId="77777777" w:rsidTr="00DD251E">
        <w:tc>
          <w:tcPr>
            <w:tcW w:w="1615" w:type="dxa"/>
          </w:tcPr>
          <w:p w14:paraId="60A64C1B"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_FRUTSUM</w:t>
            </w:r>
          </w:p>
        </w:tc>
        <w:tc>
          <w:tcPr>
            <w:tcW w:w="7401" w:type="dxa"/>
          </w:tcPr>
          <w:p w14:paraId="66C28CF6"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Total fruits consumed per day</w:t>
            </w:r>
          </w:p>
        </w:tc>
      </w:tr>
      <w:tr w:rsidR="008366A1" w:rsidRPr="006B6149" w14:paraId="47E8F9F0" w14:textId="77777777" w:rsidTr="00DD251E">
        <w:tc>
          <w:tcPr>
            <w:tcW w:w="1615" w:type="dxa"/>
          </w:tcPr>
          <w:p w14:paraId="22A65BB4"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_VEGESUM</w:t>
            </w:r>
          </w:p>
        </w:tc>
        <w:tc>
          <w:tcPr>
            <w:tcW w:w="7401" w:type="dxa"/>
          </w:tcPr>
          <w:p w14:paraId="6318C275"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Total vegetables consumed per day</w:t>
            </w:r>
          </w:p>
        </w:tc>
      </w:tr>
      <w:tr w:rsidR="008366A1" w:rsidRPr="006B6149" w14:paraId="7D260969" w14:textId="77777777" w:rsidTr="00DD251E">
        <w:tc>
          <w:tcPr>
            <w:tcW w:w="1615" w:type="dxa"/>
          </w:tcPr>
          <w:p w14:paraId="4FC95A8E"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STRFREQ_</w:t>
            </w:r>
          </w:p>
        </w:tc>
        <w:tc>
          <w:tcPr>
            <w:tcW w:w="7401" w:type="dxa"/>
          </w:tcPr>
          <w:p w14:paraId="7AA3E8C7"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Strength Activity Frequency per Week</w:t>
            </w:r>
          </w:p>
        </w:tc>
      </w:tr>
      <w:tr w:rsidR="008366A1" w:rsidRPr="006B6149" w14:paraId="559DD39C" w14:textId="77777777" w:rsidTr="00DD251E">
        <w:tc>
          <w:tcPr>
            <w:tcW w:w="1615" w:type="dxa"/>
          </w:tcPr>
          <w:p w14:paraId="3743E95F"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_PACAT1</w:t>
            </w:r>
          </w:p>
        </w:tc>
        <w:tc>
          <w:tcPr>
            <w:tcW w:w="7401" w:type="dxa"/>
          </w:tcPr>
          <w:p w14:paraId="435CAE77"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Physical Activity Categories</w:t>
            </w:r>
          </w:p>
        </w:tc>
      </w:tr>
      <w:tr w:rsidR="008366A1" w:rsidRPr="006B6149" w14:paraId="0299C5B6" w14:textId="77777777" w:rsidTr="00DD251E">
        <w:tc>
          <w:tcPr>
            <w:tcW w:w="1615" w:type="dxa"/>
            <w:tcBorders>
              <w:bottom w:val="single" w:sz="4" w:space="0" w:color="auto"/>
            </w:tcBorders>
          </w:tcPr>
          <w:p w14:paraId="22CBF359" w14:textId="77777777" w:rsidR="008366A1" w:rsidRPr="006B6149" w:rsidRDefault="008366A1" w:rsidP="00DD251E">
            <w:pPr>
              <w:pStyle w:val="NoSpacing"/>
              <w:jc w:val="center"/>
              <w:rPr>
                <w:rFonts w:asciiTheme="majorHAnsi" w:hAnsiTheme="majorHAnsi" w:cstheme="majorHAnsi"/>
              </w:rPr>
            </w:pPr>
            <w:r w:rsidRPr="006B6149">
              <w:rPr>
                <w:rFonts w:asciiTheme="majorHAnsi" w:hAnsiTheme="majorHAnsi" w:cstheme="majorHAnsi"/>
              </w:rPr>
              <w:t>_PAINDX1</w:t>
            </w:r>
          </w:p>
        </w:tc>
        <w:tc>
          <w:tcPr>
            <w:tcW w:w="7401" w:type="dxa"/>
            <w:tcBorders>
              <w:bottom w:val="single" w:sz="4" w:space="0" w:color="auto"/>
            </w:tcBorders>
          </w:tcPr>
          <w:p w14:paraId="0543517C" w14:textId="77777777" w:rsidR="008366A1" w:rsidRPr="006B6149" w:rsidRDefault="008366A1" w:rsidP="00DD251E">
            <w:pPr>
              <w:pStyle w:val="NoSpacing"/>
              <w:rPr>
                <w:rFonts w:asciiTheme="majorHAnsi" w:hAnsiTheme="majorHAnsi" w:cstheme="majorHAnsi"/>
              </w:rPr>
            </w:pPr>
            <w:r w:rsidRPr="006B6149">
              <w:rPr>
                <w:rFonts w:asciiTheme="majorHAnsi" w:hAnsiTheme="majorHAnsi" w:cstheme="majorHAnsi"/>
              </w:rPr>
              <w:t>Physical Activity Index</w:t>
            </w:r>
          </w:p>
        </w:tc>
      </w:tr>
    </w:tbl>
    <w:p w14:paraId="60428B6A" w14:textId="77777777" w:rsidR="008366A1" w:rsidRPr="00AF008C" w:rsidRDefault="008366A1" w:rsidP="008366A1">
      <w:pPr>
        <w:pStyle w:val="NoSpacing"/>
        <w:rPr>
          <w:rFonts w:asciiTheme="majorHAnsi" w:hAnsiTheme="majorHAnsi" w:cstheme="majorHAnsi"/>
        </w:rPr>
      </w:pPr>
      <w:r w:rsidRPr="00AF008C">
        <w:rPr>
          <w:rFonts w:asciiTheme="majorHAnsi" w:hAnsiTheme="majorHAnsi" w:cstheme="majorHAnsi"/>
          <w:i/>
          <w:iCs/>
        </w:rPr>
        <w:t xml:space="preserve">Note. </w:t>
      </w:r>
      <w:r w:rsidRPr="00AF008C">
        <w:rPr>
          <w:rFonts w:asciiTheme="majorHAnsi" w:hAnsiTheme="majorHAnsi" w:cstheme="majorHAnsi"/>
        </w:rPr>
        <w:t>For more details about the</w:t>
      </w:r>
      <w:r>
        <w:rPr>
          <w:rFonts w:asciiTheme="majorHAnsi" w:hAnsiTheme="majorHAnsi" w:cstheme="majorHAnsi"/>
        </w:rPr>
        <w:t>se variables, see the codebook pdf-file.</w:t>
      </w:r>
    </w:p>
    <w:p w14:paraId="6DF5B95F" w14:textId="77777777" w:rsidR="008366A1" w:rsidRPr="0097180F" w:rsidRDefault="008366A1" w:rsidP="00A2344C">
      <w:pPr>
        <w:pStyle w:val="NoSpacing"/>
        <w:rPr>
          <w:rFonts w:asciiTheme="majorHAnsi" w:hAnsiTheme="majorHAnsi" w:cstheme="majorHAnsi"/>
        </w:rPr>
      </w:pPr>
    </w:p>
    <w:sectPr w:rsidR="008366A1" w:rsidRPr="00971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23140"/>
    <w:multiLevelType w:val="multilevel"/>
    <w:tmpl w:val="2330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A66FB"/>
    <w:multiLevelType w:val="hybridMultilevel"/>
    <w:tmpl w:val="A43054E8"/>
    <w:lvl w:ilvl="0" w:tplc="70A4ABFE">
      <w:numFmt w:val="bullet"/>
      <w:lvlText w:val=""/>
      <w:lvlJc w:val="left"/>
      <w:pPr>
        <w:ind w:left="720" w:hanging="360"/>
      </w:pPr>
      <w:rPr>
        <w:rFonts w:ascii="Symbol" w:eastAsiaTheme="minorHAnsi"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215670"/>
    <w:multiLevelType w:val="hybridMultilevel"/>
    <w:tmpl w:val="8A0C6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847523"/>
    <w:multiLevelType w:val="multilevel"/>
    <w:tmpl w:val="23ACDE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33407"/>
    <w:multiLevelType w:val="hybridMultilevel"/>
    <w:tmpl w:val="81A89A34"/>
    <w:lvl w:ilvl="0" w:tplc="A0E4DADA">
      <w:numFmt w:val="bullet"/>
      <w:lvlText w:val=""/>
      <w:lvlJc w:val="left"/>
      <w:pPr>
        <w:ind w:left="720" w:hanging="360"/>
      </w:pPr>
      <w:rPr>
        <w:rFonts w:ascii="Symbol" w:eastAsiaTheme="minorHAnsi"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03435F"/>
    <w:multiLevelType w:val="multilevel"/>
    <w:tmpl w:val="A04A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5C7863"/>
    <w:multiLevelType w:val="multilevel"/>
    <w:tmpl w:val="9DA67F26"/>
    <w:lvl w:ilvl="0">
      <w:start w:val="1"/>
      <w:numFmt w:val="decimal"/>
      <w:lvlText w:val="%1."/>
      <w:lvlJc w:val="left"/>
      <w:pPr>
        <w:ind w:left="360" w:hanging="360"/>
      </w:pPr>
      <w:rPr>
        <w:rFonts w:asciiTheme="majorHAnsi" w:hAnsiTheme="majorHAnsi" w:cstheme="majorHAnsi" w:hint="default"/>
        <w:b/>
        <w:bCs/>
      </w:rPr>
    </w:lvl>
    <w:lvl w:ilvl="1">
      <w:start w:val="1"/>
      <w:numFmt w:val="decimal"/>
      <w:lvlText w:val="%1.%2."/>
      <w:lvlJc w:val="left"/>
      <w:pPr>
        <w:ind w:left="792" w:hanging="432"/>
      </w:pPr>
      <w:rPr>
        <w:rFonts w:asciiTheme="majorHAnsi" w:hAnsiTheme="majorHAnsi" w:cstheme="majorHAns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87219307">
    <w:abstractNumId w:val="6"/>
  </w:num>
  <w:num w:numId="2" w16cid:durableId="435947709">
    <w:abstractNumId w:val="3"/>
  </w:num>
  <w:num w:numId="3" w16cid:durableId="1339888863">
    <w:abstractNumId w:val="4"/>
  </w:num>
  <w:num w:numId="4" w16cid:durableId="1915701550">
    <w:abstractNumId w:val="1"/>
  </w:num>
  <w:num w:numId="5" w16cid:durableId="1664820697">
    <w:abstractNumId w:val="2"/>
  </w:num>
  <w:num w:numId="6" w16cid:durableId="14313580">
    <w:abstractNumId w:val="0"/>
  </w:num>
  <w:num w:numId="7" w16cid:durableId="86174618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int">
    <w15:presenceInfo w15:providerId="Windows Live" w15:userId="80ca07eb9dd87d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82"/>
    <w:rsid w:val="00005C29"/>
    <w:rsid w:val="00023702"/>
    <w:rsid w:val="000321CF"/>
    <w:rsid w:val="0003773B"/>
    <w:rsid w:val="00054D38"/>
    <w:rsid w:val="00064468"/>
    <w:rsid w:val="000657AA"/>
    <w:rsid w:val="00066D74"/>
    <w:rsid w:val="0007119C"/>
    <w:rsid w:val="000733D1"/>
    <w:rsid w:val="000831DF"/>
    <w:rsid w:val="0008467D"/>
    <w:rsid w:val="0009022A"/>
    <w:rsid w:val="00091BA6"/>
    <w:rsid w:val="000B1349"/>
    <w:rsid w:val="000B26D4"/>
    <w:rsid w:val="000B397E"/>
    <w:rsid w:val="000F75FF"/>
    <w:rsid w:val="001012EC"/>
    <w:rsid w:val="00124471"/>
    <w:rsid w:val="00136227"/>
    <w:rsid w:val="00141C68"/>
    <w:rsid w:val="001454E0"/>
    <w:rsid w:val="00153CFB"/>
    <w:rsid w:val="00156770"/>
    <w:rsid w:val="001606DF"/>
    <w:rsid w:val="00175D78"/>
    <w:rsid w:val="001922F6"/>
    <w:rsid w:val="001A752D"/>
    <w:rsid w:val="001D1857"/>
    <w:rsid w:val="001D5CDC"/>
    <w:rsid w:val="001D7E8C"/>
    <w:rsid w:val="001E5AEF"/>
    <w:rsid w:val="001F3B35"/>
    <w:rsid w:val="001F5C95"/>
    <w:rsid w:val="00225C7D"/>
    <w:rsid w:val="002260E7"/>
    <w:rsid w:val="0023161F"/>
    <w:rsid w:val="00251ED6"/>
    <w:rsid w:val="002530DE"/>
    <w:rsid w:val="00260EFF"/>
    <w:rsid w:val="00271832"/>
    <w:rsid w:val="002749BA"/>
    <w:rsid w:val="0028435D"/>
    <w:rsid w:val="00284F46"/>
    <w:rsid w:val="002A0BB4"/>
    <w:rsid w:val="002B55D6"/>
    <w:rsid w:val="002D0E2D"/>
    <w:rsid w:val="002E1F9F"/>
    <w:rsid w:val="002F077F"/>
    <w:rsid w:val="002F4C3D"/>
    <w:rsid w:val="003036CA"/>
    <w:rsid w:val="003247F5"/>
    <w:rsid w:val="003344DD"/>
    <w:rsid w:val="00335F00"/>
    <w:rsid w:val="00336C38"/>
    <w:rsid w:val="00337EEF"/>
    <w:rsid w:val="003402C0"/>
    <w:rsid w:val="003472F8"/>
    <w:rsid w:val="00367844"/>
    <w:rsid w:val="00380070"/>
    <w:rsid w:val="003970D8"/>
    <w:rsid w:val="003A25E7"/>
    <w:rsid w:val="003C0B81"/>
    <w:rsid w:val="003E41FD"/>
    <w:rsid w:val="00417066"/>
    <w:rsid w:val="0041724E"/>
    <w:rsid w:val="00417276"/>
    <w:rsid w:val="00431452"/>
    <w:rsid w:val="0043796F"/>
    <w:rsid w:val="00457CE2"/>
    <w:rsid w:val="00471866"/>
    <w:rsid w:val="004803D1"/>
    <w:rsid w:val="004847EA"/>
    <w:rsid w:val="00485219"/>
    <w:rsid w:val="004917E9"/>
    <w:rsid w:val="004A7E56"/>
    <w:rsid w:val="004B35C8"/>
    <w:rsid w:val="004B3FCD"/>
    <w:rsid w:val="004B45C7"/>
    <w:rsid w:val="004D0134"/>
    <w:rsid w:val="004F4BCE"/>
    <w:rsid w:val="00500314"/>
    <w:rsid w:val="00503E4B"/>
    <w:rsid w:val="005111F9"/>
    <w:rsid w:val="0051626B"/>
    <w:rsid w:val="00516AEA"/>
    <w:rsid w:val="005316BA"/>
    <w:rsid w:val="0053310B"/>
    <w:rsid w:val="00541765"/>
    <w:rsid w:val="00547201"/>
    <w:rsid w:val="005551CE"/>
    <w:rsid w:val="005624C8"/>
    <w:rsid w:val="00575B75"/>
    <w:rsid w:val="00594920"/>
    <w:rsid w:val="005A3563"/>
    <w:rsid w:val="005B4863"/>
    <w:rsid w:val="005C0782"/>
    <w:rsid w:val="005C2392"/>
    <w:rsid w:val="005D2EF1"/>
    <w:rsid w:val="005D4E45"/>
    <w:rsid w:val="00624FB3"/>
    <w:rsid w:val="006273A0"/>
    <w:rsid w:val="006306F0"/>
    <w:rsid w:val="00657B9E"/>
    <w:rsid w:val="006806EF"/>
    <w:rsid w:val="0068355D"/>
    <w:rsid w:val="006839A1"/>
    <w:rsid w:val="006B6149"/>
    <w:rsid w:val="006E601E"/>
    <w:rsid w:val="00702CAA"/>
    <w:rsid w:val="00714036"/>
    <w:rsid w:val="0071764B"/>
    <w:rsid w:val="00737DD5"/>
    <w:rsid w:val="00740D78"/>
    <w:rsid w:val="007438E9"/>
    <w:rsid w:val="00751E89"/>
    <w:rsid w:val="00756C29"/>
    <w:rsid w:val="00764F3C"/>
    <w:rsid w:val="007A3706"/>
    <w:rsid w:val="007B41B7"/>
    <w:rsid w:val="007C2128"/>
    <w:rsid w:val="007D2A42"/>
    <w:rsid w:val="007D6199"/>
    <w:rsid w:val="007E3BC1"/>
    <w:rsid w:val="008120B5"/>
    <w:rsid w:val="00815E26"/>
    <w:rsid w:val="0081690A"/>
    <w:rsid w:val="00817345"/>
    <w:rsid w:val="008366A1"/>
    <w:rsid w:val="00844AD5"/>
    <w:rsid w:val="00846274"/>
    <w:rsid w:val="008672E9"/>
    <w:rsid w:val="008768BD"/>
    <w:rsid w:val="0088019A"/>
    <w:rsid w:val="00881018"/>
    <w:rsid w:val="008C09EC"/>
    <w:rsid w:val="008C1B06"/>
    <w:rsid w:val="008C33EE"/>
    <w:rsid w:val="008C3B41"/>
    <w:rsid w:val="008F4C89"/>
    <w:rsid w:val="008F5646"/>
    <w:rsid w:val="00900BE1"/>
    <w:rsid w:val="009218A0"/>
    <w:rsid w:val="00921CAD"/>
    <w:rsid w:val="009412A4"/>
    <w:rsid w:val="00946D82"/>
    <w:rsid w:val="00970C10"/>
    <w:rsid w:val="0097180F"/>
    <w:rsid w:val="0098050C"/>
    <w:rsid w:val="009844A7"/>
    <w:rsid w:val="009C1BD3"/>
    <w:rsid w:val="009D3945"/>
    <w:rsid w:val="009D60B2"/>
    <w:rsid w:val="009E4C8F"/>
    <w:rsid w:val="009F608F"/>
    <w:rsid w:val="00A04D3A"/>
    <w:rsid w:val="00A2344C"/>
    <w:rsid w:val="00A27211"/>
    <w:rsid w:val="00A372AE"/>
    <w:rsid w:val="00A43A92"/>
    <w:rsid w:val="00A826C7"/>
    <w:rsid w:val="00A85AB4"/>
    <w:rsid w:val="00AB555B"/>
    <w:rsid w:val="00AC3E87"/>
    <w:rsid w:val="00AC4686"/>
    <w:rsid w:val="00AD0C20"/>
    <w:rsid w:val="00AD3C4A"/>
    <w:rsid w:val="00AD6ED0"/>
    <w:rsid w:val="00AE213F"/>
    <w:rsid w:val="00AE66AE"/>
    <w:rsid w:val="00AF008C"/>
    <w:rsid w:val="00AF20C3"/>
    <w:rsid w:val="00AF25DB"/>
    <w:rsid w:val="00AF7412"/>
    <w:rsid w:val="00B16A53"/>
    <w:rsid w:val="00B17CFA"/>
    <w:rsid w:val="00B40A50"/>
    <w:rsid w:val="00B50D14"/>
    <w:rsid w:val="00B531CC"/>
    <w:rsid w:val="00B54CB2"/>
    <w:rsid w:val="00B72FEB"/>
    <w:rsid w:val="00B91624"/>
    <w:rsid w:val="00B946C3"/>
    <w:rsid w:val="00BA06E0"/>
    <w:rsid w:val="00BC3F94"/>
    <w:rsid w:val="00BD428F"/>
    <w:rsid w:val="00BD75B1"/>
    <w:rsid w:val="00BF6E48"/>
    <w:rsid w:val="00C00522"/>
    <w:rsid w:val="00C1345B"/>
    <w:rsid w:val="00C205B3"/>
    <w:rsid w:val="00C52FBB"/>
    <w:rsid w:val="00C57497"/>
    <w:rsid w:val="00C650AD"/>
    <w:rsid w:val="00C77C80"/>
    <w:rsid w:val="00C8663C"/>
    <w:rsid w:val="00C90CA9"/>
    <w:rsid w:val="00C92E03"/>
    <w:rsid w:val="00CB0186"/>
    <w:rsid w:val="00CB61B6"/>
    <w:rsid w:val="00CD7D73"/>
    <w:rsid w:val="00D108CB"/>
    <w:rsid w:val="00D3480C"/>
    <w:rsid w:val="00D42893"/>
    <w:rsid w:val="00D44939"/>
    <w:rsid w:val="00D52F2E"/>
    <w:rsid w:val="00D54C45"/>
    <w:rsid w:val="00D637DC"/>
    <w:rsid w:val="00D9418F"/>
    <w:rsid w:val="00D96D2B"/>
    <w:rsid w:val="00D97AE4"/>
    <w:rsid w:val="00DB0F1E"/>
    <w:rsid w:val="00DD09AB"/>
    <w:rsid w:val="00DF0175"/>
    <w:rsid w:val="00DF737E"/>
    <w:rsid w:val="00E455A9"/>
    <w:rsid w:val="00E54CF6"/>
    <w:rsid w:val="00E6375B"/>
    <w:rsid w:val="00E67E7D"/>
    <w:rsid w:val="00E70249"/>
    <w:rsid w:val="00E765CB"/>
    <w:rsid w:val="00E8160E"/>
    <w:rsid w:val="00EA02BB"/>
    <w:rsid w:val="00EA3F31"/>
    <w:rsid w:val="00EB3FFD"/>
    <w:rsid w:val="00EF6D0C"/>
    <w:rsid w:val="00F22434"/>
    <w:rsid w:val="00F357D7"/>
    <w:rsid w:val="00F40889"/>
    <w:rsid w:val="00F44E57"/>
    <w:rsid w:val="00F72C7F"/>
    <w:rsid w:val="00F75CFC"/>
    <w:rsid w:val="00F81598"/>
    <w:rsid w:val="00F81C9A"/>
    <w:rsid w:val="00FA6339"/>
    <w:rsid w:val="00FC4954"/>
    <w:rsid w:val="00FE3D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E6E3"/>
  <w15:chartTrackingRefBased/>
  <w15:docId w15:val="{D5E5B346-7C5D-4EB6-B883-CFD9639F1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4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08C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D38"/>
    <w:pPr>
      <w:spacing w:after="0" w:line="240" w:lineRule="auto"/>
    </w:pPr>
  </w:style>
  <w:style w:type="paragraph" w:styleId="NormalWeb">
    <w:name w:val="Normal (Web)"/>
    <w:basedOn w:val="Normal"/>
    <w:uiPriority w:val="99"/>
    <w:semiHidden/>
    <w:unhideWhenUsed/>
    <w:rsid w:val="000902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9022A"/>
    <w:rPr>
      <w:color w:val="0000FF"/>
      <w:u w:val="single"/>
    </w:rPr>
  </w:style>
  <w:style w:type="character" w:customStyle="1" w:styleId="Heading2Char">
    <w:name w:val="Heading 2 Char"/>
    <w:basedOn w:val="DefaultParagraphFont"/>
    <w:link w:val="Heading2"/>
    <w:uiPriority w:val="9"/>
    <w:rsid w:val="00D108CB"/>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D108CB"/>
  </w:style>
  <w:style w:type="character" w:customStyle="1" w:styleId="mw-editsection">
    <w:name w:val="mw-editsection"/>
    <w:basedOn w:val="DefaultParagraphFont"/>
    <w:rsid w:val="00D108CB"/>
  </w:style>
  <w:style w:type="character" w:customStyle="1" w:styleId="mw-editsection-bracket">
    <w:name w:val="mw-editsection-bracket"/>
    <w:basedOn w:val="DefaultParagraphFont"/>
    <w:rsid w:val="00D108CB"/>
  </w:style>
  <w:style w:type="character" w:styleId="PlaceholderText">
    <w:name w:val="Placeholder Text"/>
    <w:basedOn w:val="DefaultParagraphFont"/>
    <w:uiPriority w:val="99"/>
    <w:semiHidden/>
    <w:rsid w:val="00A2344C"/>
    <w:rPr>
      <w:color w:val="808080"/>
    </w:rPr>
  </w:style>
  <w:style w:type="paragraph" w:customStyle="1" w:styleId="msonormal0">
    <w:name w:val="msonormal"/>
    <w:basedOn w:val="Normal"/>
    <w:rsid w:val="00A2344C"/>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Strong">
    <w:name w:val="Strong"/>
    <w:basedOn w:val="DefaultParagraphFont"/>
    <w:uiPriority w:val="22"/>
    <w:qFormat/>
    <w:rsid w:val="00E765CB"/>
    <w:rPr>
      <w:b/>
      <w:bCs/>
    </w:rPr>
  </w:style>
  <w:style w:type="paragraph" w:styleId="ListParagraph">
    <w:name w:val="List Paragraph"/>
    <w:basedOn w:val="Normal"/>
    <w:uiPriority w:val="34"/>
    <w:qFormat/>
    <w:rsid w:val="00091BA6"/>
    <w:pPr>
      <w:ind w:left="720"/>
      <w:contextualSpacing/>
    </w:pPr>
  </w:style>
  <w:style w:type="paragraph" w:styleId="HTMLPreformatted">
    <w:name w:val="HTML Preformatted"/>
    <w:basedOn w:val="Normal"/>
    <w:link w:val="HTMLPreformattedChar"/>
    <w:uiPriority w:val="99"/>
    <w:semiHidden/>
    <w:unhideWhenUsed/>
    <w:rsid w:val="00511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111F9"/>
    <w:rPr>
      <w:rFonts w:ascii="Courier New" w:eastAsia="Times New Roman" w:hAnsi="Courier New" w:cs="Courier New"/>
      <w:sz w:val="20"/>
      <w:szCs w:val="20"/>
      <w:lang w:eastAsia="en-GB"/>
    </w:rPr>
  </w:style>
  <w:style w:type="table" w:styleId="TableGrid">
    <w:name w:val="Table Grid"/>
    <w:basedOn w:val="TableNormal"/>
    <w:uiPriority w:val="39"/>
    <w:rsid w:val="006B6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5F00"/>
    <w:rPr>
      <w:color w:val="605E5C"/>
      <w:shd w:val="clear" w:color="auto" w:fill="E1DFDD"/>
    </w:rPr>
  </w:style>
  <w:style w:type="character" w:customStyle="1" w:styleId="Heading1Char">
    <w:name w:val="Heading 1 Char"/>
    <w:basedOn w:val="DefaultParagraphFont"/>
    <w:link w:val="Heading1"/>
    <w:uiPriority w:val="9"/>
    <w:rsid w:val="003344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0712">
      <w:bodyDiv w:val="1"/>
      <w:marLeft w:val="0"/>
      <w:marRight w:val="0"/>
      <w:marTop w:val="0"/>
      <w:marBottom w:val="0"/>
      <w:divBdr>
        <w:top w:val="none" w:sz="0" w:space="0" w:color="auto"/>
        <w:left w:val="none" w:sz="0" w:space="0" w:color="auto"/>
        <w:bottom w:val="none" w:sz="0" w:space="0" w:color="auto"/>
        <w:right w:val="none" w:sz="0" w:space="0" w:color="auto"/>
      </w:divBdr>
      <w:divsChild>
        <w:div w:id="376321505">
          <w:marLeft w:val="640"/>
          <w:marRight w:val="0"/>
          <w:marTop w:val="0"/>
          <w:marBottom w:val="0"/>
          <w:divBdr>
            <w:top w:val="none" w:sz="0" w:space="0" w:color="auto"/>
            <w:left w:val="none" w:sz="0" w:space="0" w:color="auto"/>
            <w:bottom w:val="none" w:sz="0" w:space="0" w:color="auto"/>
            <w:right w:val="none" w:sz="0" w:space="0" w:color="auto"/>
          </w:divBdr>
        </w:div>
        <w:div w:id="377821497">
          <w:marLeft w:val="640"/>
          <w:marRight w:val="0"/>
          <w:marTop w:val="0"/>
          <w:marBottom w:val="0"/>
          <w:divBdr>
            <w:top w:val="none" w:sz="0" w:space="0" w:color="auto"/>
            <w:left w:val="none" w:sz="0" w:space="0" w:color="auto"/>
            <w:bottom w:val="none" w:sz="0" w:space="0" w:color="auto"/>
            <w:right w:val="none" w:sz="0" w:space="0" w:color="auto"/>
          </w:divBdr>
        </w:div>
        <w:div w:id="640699126">
          <w:marLeft w:val="640"/>
          <w:marRight w:val="0"/>
          <w:marTop w:val="0"/>
          <w:marBottom w:val="0"/>
          <w:divBdr>
            <w:top w:val="none" w:sz="0" w:space="0" w:color="auto"/>
            <w:left w:val="none" w:sz="0" w:space="0" w:color="auto"/>
            <w:bottom w:val="none" w:sz="0" w:space="0" w:color="auto"/>
            <w:right w:val="none" w:sz="0" w:space="0" w:color="auto"/>
          </w:divBdr>
        </w:div>
        <w:div w:id="1773278458">
          <w:marLeft w:val="640"/>
          <w:marRight w:val="0"/>
          <w:marTop w:val="0"/>
          <w:marBottom w:val="0"/>
          <w:divBdr>
            <w:top w:val="none" w:sz="0" w:space="0" w:color="auto"/>
            <w:left w:val="none" w:sz="0" w:space="0" w:color="auto"/>
            <w:bottom w:val="none" w:sz="0" w:space="0" w:color="auto"/>
            <w:right w:val="none" w:sz="0" w:space="0" w:color="auto"/>
          </w:divBdr>
        </w:div>
        <w:div w:id="1478455061">
          <w:marLeft w:val="640"/>
          <w:marRight w:val="0"/>
          <w:marTop w:val="0"/>
          <w:marBottom w:val="0"/>
          <w:divBdr>
            <w:top w:val="none" w:sz="0" w:space="0" w:color="auto"/>
            <w:left w:val="none" w:sz="0" w:space="0" w:color="auto"/>
            <w:bottom w:val="none" w:sz="0" w:space="0" w:color="auto"/>
            <w:right w:val="none" w:sz="0" w:space="0" w:color="auto"/>
          </w:divBdr>
        </w:div>
        <w:div w:id="555698659">
          <w:marLeft w:val="640"/>
          <w:marRight w:val="0"/>
          <w:marTop w:val="0"/>
          <w:marBottom w:val="0"/>
          <w:divBdr>
            <w:top w:val="none" w:sz="0" w:space="0" w:color="auto"/>
            <w:left w:val="none" w:sz="0" w:space="0" w:color="auto"/>
            <w:bottom w:val="none" w:sz="0" w:space="0" w:color="auto"/>
            <w:right w:val="none" w:sz="0" w:space="0" w:color="auto"/>
          </w:divBdr>
        </w:div>
        <w:div w:id="627318576">
          <w:marLeft w:val="640"/>
          <w:marRight w:val="0"/>
          <w:marTop w:val="0"/>
          <w:marBottom w:val="0"/>
          <w:divBdr>
            <w:top w:val="none" w:sz="0" w:space="0" w:color="auto"/>
            <w:left w:val="none" w:sz="0" w:space="0" w:color="auto"/>
            <w:bottom w:val="none" w:sz="0" w:space="0" w:color="auto"/>
            <w:right w:val="none" w:sz="0" w:space="0" w:color="auto"/>
          </w:divBdr>
        </w:div>
        <w:div w:id="2142579198">
          <w:marLeft w:val="640"/>
          <w:marRight w:val="0"/>
          <w:marTop w:val="0"/>
          <w:marBottom w:val="0"/>
          <w:divBdr>
            <w:top w:val="none" w:sz="0" w:space="0" w:color="auto"/>
            <w:left w:val="none" w:sz="0" w:space="0" w:color="auto"/>
            <w:bottom w:val="none" w:sz="0" w:space="0" w:color="auto"/>
            <w:right w:val="none" w:sz="0" w:space="0" w:color="auto"/>
          </w:divBdr>
        </w:div>
      </w:divsChild>
    </w:div>
    <w:div w:id="9916912">
      <w:bodyDiv w:val="1"/>
      <w:marLeft w:val="0"/>
      <w:marRight w:val="0"/>
      <w:marTop w:val="0"/>
      <w:marBottom w:val="0"/>
      <w:divBdr>
        <w:top w:val="none" w:sz="0" w:space="0" w:color="auto"/>
        <w:left w:val="none" w:sz="0" w:space="0" w:color="auto"/>
        <w:bottom w:val="none" w:sz="0" w:space="0" w:color="auto"/>
        <w:right w:val="none" w:sz="0" w:space="0" w:color="auto"/>
      </w:divBdr>
      <w:divsChild>
        <w:div w:id="1818104343">
          <w:marLeft w:val="640"/>
          <w:marRight w:val="0"/>
          <w:marTop w:val="0"/>
          <w:marBottom w:val="0"/>
          <w:divBdr>
            <w:top w:val="none" w:sz="0" w:space="0" w:color="auto"/>
            <w:left w:val="none" w:sz="0" w:space="0" w:color="auto"/>
            <w:bottom w:val="none" w:sz="0" w:space="0" w:color="auto"/>
            <w:right w:val="none" w:sz="0" w:space="0" w:color="auto"/>
          </w:divBdr>
        </w:div>
        <w:div w:id="129516344">
          <w:marLeft w:val="640"/>
          <w:marRight w:val="0"/>
          <w:marTop w:val="0"/>
          <w:marBottom w:val="0"/>
          <w:divBdr>
            <w:top w:val="none" w:sz="0" w:space="0" w:color="auto"/>
            <w:left w:val="none" w:sz="0" w:space="0" w:color="auto"/>
            <w:bottom w:val="none" w:sz="0" w:space="0" w:color="auto"/>
            <w:right w:val="none" w:sz="0" w:space="0" w:color="auto"/>
          </w:divBdr>
        </w:div>
        <w:div w:id="1768307716">
          <w:marLeft w:val="640"/>
          <w:marRight w:val="0"/>
          <w:marTop w:val="0"/>
          <w:marBottom w:val="0"/>
          <w:divBdr>
            <w:top w:val="none" w:sz="0" w:space="0" w:color="auto"/>
            <w:left w:val="none" w:sz="0" w:space="0" w:color="auto"/>
            <w:bottom w:val="none" w:sz="0" w:space="0" w:color="auto"/>
            <w:right w:val="none" w:sz="0" w:space="0" w:color="auto"/>
          </w:divBdr>
        </w:div>
        <w:div w:id="2062703312">
          <w:marLeft w:val="640"/>
          <w:marRight w:val="0"/>
          <w:marTop w:val="0"/>
          <w:marBottom w:val="0"/>
          <w:divBdr>
            <w:top w:val="none" w:sz="0" w:space="0" w:color="auto"/>
            <w:left w:val="none" w:sz="0" w:space="0" w:color="auto"/>
            <w:bottom w:val="none" w:sz="0" w:space="0" w:color="auto"/>
            <w:right w:val="none" w:sz="0" w:space="0" w:color="auto"/>
          </w:divBdr>
        </w:div>
        <w:div w:id="2069456011">
          <w:marLeft w:val="640"/>
          <w:marRight w:val="0"/>
          <w:marTop w:val="0"/>
          <w:marBottom w:val="0"/>
          <w:divBdr>
            <w:top w:val="none" w:sz="0" w:space="0" w:color="auto"/>
            <w:left w:val="none" w:sz="0" w:space="0" w:color="auto"/>
            <w:bottom w:val="none" w:sz="0" w:space="0" w:color="auto"/>
            <w:right w:val="none" w:sz="0" w:space="0" w:color="auto"/>
          </w:divBdr>
        </w:div>
        <w:div w:id="1358190641">
          <w:marLeft w:val="640"/>
          <w:marRight w:val="0"/>
          <w:marTop w:val="0"/>
          <w:marBottom w:val="0"/>
          <w:divBdr>
            <w:top w:val="none" w:sz="0" w:space="0" w:color="auto"/>
            <w:left w:val="none" w:sz="0" w:space="0" w:color="auto"/>
            <w:bottom w:val="none" w:sz="0" w:space="0" w:color="auto"/>
            <w:right w:val="none" w:sz="0" w:space="0" w:color="auto"/>
          </w:divBdr>
        </w:div>
        <w:div w:id="1930772848">
          <w:marLeft w:val="640"/>
          <w:marRight w:val="0"/>
          <w:marTop w:val="0"/>
          <w:marBottom w:val="0"/>
          <w:divBdr>
            <w:top w:val="none" w:sz="0" w:space="0" w:color="auto"/>
            <w:left w:val="none" w:sz="0" w:space="0" w:color="auto"/>
            <w:bottom w:val="none" w:sz="0" w:space="0" w:color="auto"/>
            <w:right w:val="none" w:sz="0" w:space="0" w:color="auto"/>
          </w:divBdr>
        </w:div>
        <w:div w:id="1897355454">
          <w:marLeft w:val="640"/>
          <w:marRight w:val="0"/>
          <w:marTop w:val="0"/>
          <w:marBottom w:val="0"/>
          <w:divBdr>
            <w:top w:val="none" w:sz="0" w:space="0" w:color="auto"/>
            <w:left w:val="none" w:sz="0" w:space="0" w:color="auto"/>
            <w:bottom w:val="none" w:sz="0" w:space="0" w:color="auto"/>
            <w:right w:val="none" w:sz="0" w:space="0" w:color="auto"/>
          </w:divBdr>
        </w:div>
        <w:div w:id="296225366">
          <w:marLeft w:val="640"/>
          <w:marRight w:val="0"/>
          <w:marTop w:val="0"/>
          <w:marBottom w:val="0"/>
          <w:divBdr>
            <w:top w:val="none" w:sz="0" w:space="0" w:color="auto"/>
            <w:left w:val="none" w:sz="0" w:space="0" w:color="auto"/>
            <w:bottom w:val="none" w:sz="0" w:space="0" w:color="auto"/>
            <w:right w:val="none" w:sz="0" w:space="0" w:color="auto"/>
          </w:divBdr>
        </w:div>
        <w:div w:id="354700106">
          <w:marLeft w:val="640"/>
          <w:marRight w:val="0"/>
          <w:marTop w:val="0"/>
          <w:marBottom w:val="0"/>
          <w:divBdr>
            <w:top w:val="none" w:sz="0" w:space="0" w:color="auto"/>
            <w:left w:val="none" w:sz="0" w:space="0" w:color="auto"/>
            <w:bottom w:val="none" w:sz="0" w:space="0" w:color="auto"/>
            <w:right w:val="none" w:sz="0" w:space="0" w:color="auto"/>
          </w:divBdr>
        </w:div>
        <w:div w:id="1690449410">
          <w:marLeft w:val="640"/>
          <w:marRight w:val="0"/>
          <w:marTop w:val="0"/>
          <w:marBottom w:val="0"/>
          <w:divBdr>
            <w:top w:val="none" w:sz="0" w:space="0" w:color="auto"/>
            <w:left w:val="none" w:sz="0" w:space="0" w:color="auto"/>
            <w:bottom w:val="none" w:sz="0" w:space="0" w:color="auto"/>
            <w:right w:val="none" w:sz="0" w:space="0" w:color="auto"/>
          </w:divBdr>
        </w:div>
        <w:div w:id="212229715">
          <w:marLeft w:val="640"/>
          <w:marRight w:val="0"/>
          <w:marTop w:val="0"/>
          <w:marBottom w:val="0"/>
          <w:divBdr>
            <w:top w:val="none" w:sz="0" w:space="0" w:color="auto"/>
            <w:left w:val="none" w:sz="0" w:space="0" w:color="auto"/>
            <w:bottom w:val="none" w:sz="0" w:space="0" w:color="auto"/>
            <w:right w:val="none" w:sz="0" w:space="0" w:color="auto"/>
          </w:divBdr>
        </w:div>
        <w:div w:id="840658549">
          <w:marLeft w:val="640"/>
          <w:marRight w:val="0"/>
          <w:marTop w:val="0"/>
          <w:marBottom w:val="0"/>
          <w:divBdr>
            <w:top w:val="none" w:sz="0" w:space="0" w:color="auto"/>
            <w:left w:val="none" w:sz="0" w:space="0" w:color="auto"/>
            <w:bottom w:val="none" w:sz="0" w:space="0" w:color="auto"/>
            <w:right w:val="none" w:sz="0" w:space="0" w:color="auto"/>
          </w:divBdr>
        </w:div>
        <w:div w:id="477843996">
          <w:marLeft w:val="640"/>
          <w:marRight w:val="0"/>
          <w:marTop w:val="0"/>
          <w:marBottom w:val="0"/>
          <w:divBdr>
            <w:top w:val="none" w:sz="0" w:space="0" w:color="auto"/>
            <w:left w:val="none" w:sz="0" w:space="0" w:color="auto"/>
            <w:bottom w:val="none" w:sz="0" w:space="0" w:color="auto"/>
            <w:right w:val="none" w:sz="0" w:space="0" w:color="auto"/>
          </w:divBdr>
        </w:div>
        <w:div w:id="271212186">
          <w:marLeft w:val="640"/>
          <w:marRight w:val="0"/>
          <w:marTop w:val="0"/>
          <w:marBottom w:val="0"/>
          <w:divBdr>
            <w:top w:val="none" w:sz="0" w:space="0" w:color="auto"/>
            <w:left w:val="none" w:sz="0" w:space="0" w:color="auto"/>
            <w:bottom w:val="none" w:sz="0" w:space="0" w:color="auto"/>
            <w:right w:val="none" w:sz="0" w:space="0" w:color="auto"/>
          </w:divBdr>
        </w:div>
        <w:div w:id="1457217493">
          <w:marLeft w:val="640"/>
          <w:marRight w:val="0"/>
          <w:marTop w:val="0"/>
          <w:marBottom w:val="0"/>
          <w:divBdr>
            <w:top w:val="none" w:sz="0" w:space="0" w:color="auto"/>
            <w:left w:val="none" w:sz="0" w:space="0" w:color="auto"/>
            <w:bottom w:val="none" w:sz="0" w:space="0" w:color="auto"/>
            <w:right w:val="none" w:sz="0" w:space="0" w:color="auto"/>
          </w:divBdr>
        </w:div>
      </w:divsChild>
    </w:div>
    <w:div w:id="32465817">
      <w:bodyDiv w:val="1"/>
      <w:marLeft w:val="0"/>
      <w:marRight w:val="0"/>
      <w:marTop w:val="0"/>
      <w:marBottom w:val="0"/>
      <w:divBdr>
        <w:top w:val="none" w:sz="0" w:space="0" w:color="auto"/>
        <w:left w:val="none" w:sz="0" w:space="0" w:color="auto"/>
        <w:bottom w:val="none" w:sz="0" w:space="0" w:color="auto"/>
        <w:right w:val="none" w:sz="0" w:space="0" w:color="auto"/>
      </w:divBdr>
      <w:divsChild>
        <w:div w:id="1223174728">
          <w:marLeft w:val="640"/>
          <w:marRight w:val="0"/>
          <w:marTop w:val="0"/>
          <w:marBottom w:val="0"/>
          <w:divBdr>
            <w:top w:val="none" w:sz="0" w:space="0" w:color="auto"/>
            <w:left w:val="none" w:sz="0" w:space="0" w:color="auto"/>
            <w:bottom w:val="none" w:sz="0" w:space="0" w:color="auto"/>
            <w:right w:val="none" w:sz="0" w:space="0" w:color="auto"/>
          </w:divBdr>
        </w:div>
        <w:div w:id="252403211">
          <w:marLeft w:val="640"/>
          <w:marRight w:val="0"/>
          <w:marTop w:val="0"/>
          <w:marBottom w:val="0"/>
          <w:divBdr>
            <w:top w:val="none" w:sz="0" w:space="0" w:color="auto"/>
            <w:left w:val="none" w:sz="0" w:space="0" w:color="auto"/>
            <w:bottom w:val="none" w:sz="0" w:space="0" w:color="auto"/>
            <w:right w:val="none" w:sz="0" w:space="0" w:color="auto"/>
          </w:divBdr>
        </w:div>
        <w:div w:id="51394206">
          <w:marLeft w:val="640"/>
          <w:marRight w:val="0"/>
          <w:marTop w:val="0"/>
          <w:marBottom w:val="0"/>
          <w:divBdr>
            <w:top w:val="none" w:sz="0" w:space="0" w:color="auto"/>
            <w:left w:val="none" w:sz="0" w:space="0" w:color="auto"/>
            <w:bottom w:val="none" w:sz="0" w:space="0" w:color="auto"/>
            <w:right w:val="none" w:sz="0" w:space="0" w:color="auto"/>
          </w:divBdr>
        </w:div>
        <w:div w:id="1809392799">
          <w:marLeft w:val="640"/>
          <w:marRight w:val="0"/>
          <w:marTop w:val="0"/>
          <w:marBottom w:val="0"/>
          <w:divBdr>
            <w:top w:val="none" w:sz="0" w:space="0" w:color="auto"/>
            <w:left w:val="none" w:sz="0" w:space="0" w:color="auto"/>
            <w:bottom w:val="none" w:sz="0" w:space="0" w:color="auto"/>
            <w:right w:val="none" w:sz="0" w:space="0" w:color="auto"/>
          </w:divBdr>
        </w:div>
        <w:div w:id="162623109">
          <w:marLeft w:val="640"/>
          <w:marRight w:val="0"/>
          <w:marTop w:val="0"/>
          <w:marBottom w:val="0"/>
          <w:divBdr>
            <w:top w:val="none" w:sz="0" w:space="0" w:color="auto"/>
            <w:left w:val="none" w:sz="0" w:space="0" w:color="auto"/>
            <w:bottom w:val="none" w:sz="0" w:space="0" w:color="auto"/>
            <w:right w:val="none" w:sz="0" w:space="0" w:color="auto"/>
          </w:divBdr>
        </w:div>
        <w:div w:id="741488">
          <w:marLeft w:val="640"/>
          <w:marRight w:val="0"/>
          <w:marTop w:val="0"/>
          <w:marBottom w:val="0"/>
          <w:divBdr>
            <w:top w:val="none" w:sz="0" w:space="0" w:color="auto"/>
            <w:left w:val="none" w:sz="0" w:space="0" w:color="auto"/>
            <w:bottom w:val="none" w:sz="0" w:space="0" w:color="auto"/>
            <w:right w:val="none" w:sz="0" w:space="0" w:color="auto"/>
          </w:divBdr>
        </w:div>
        <w:div w:id="2511349">
          <w:marLeft w:val="640"/>
          <w:marRight w:val="0"/>
          <w:marTop w:val="0"/>
          <w:marBottom w:val="0"/>
          <w:divBdr>
            <w:top w:val="none" w:sz="0" w:space="0" w:color="auto"/>
            <w:left w:val="none" w:sz="0" w:space="0" w:color="auto"/>
            <w:bottom w:val="none" w:sz="0" w:space="0" w:color="auto"/>
            <w:right w:val="none" w:sz="0" w:space="0" w:color="auto"/>
          </w:divBdr>
        </w:div>
        <w:div w:id="1105806005">
          <w:marLeft w:val="640"/>
          <w:marRight w:val="0"/>
          <w:marTop w:val="0"/>
          <w:marBottom w:val="0"/>
          <w:divBdr>
            <w:top w:val="none" w:sz="0" w:space="0" w:color="auto"/>
            <w:left w:val="none" w:sz="0" w:space="0" w:color="auto"/>
            <w:bottom w:val="none" w:sz="0" w:space="0" w:color="auto"/>
            <w:right w:val="none" w:sz="0" w:space="0" w:color="auto"/>
          </w:divBdr>
        </w:div>
        <w:div w:id="661471089">
          <w:marLeft w:val="640"/>
          <w:marRight w:val="0"/>
          <w:marTop w:val="0"/>
          <w:marBottom w:val="0"/>
          <w:divBdr>
            <w:top w:val="none" w:sz="0" w:space="0" w:color="auto"/>
            <w:left w:val="none" w:sz="0" w:space="0" w:color="auto"/>
            <w:bottom w:val="none" w:sz="0" w:space="0" w:color="auto"/>
            <w:right w:val="none" w:sz="0" w:space="0" w:color="auto"/>
          </w:divBdr>
        </w:div>
        <w:div w:id="2095127671">
          <w:marLeft w:val="640"/>
          <w:marRight w:val="0"/>
          <w:marTop w:val="0"/>
          <w:marBottom w:val="0"/>
          <w:divBdr>
            <w:top w:val="none" w:sz="0" w:space="0" w:color="auto"/>
            <w:left w:val="none" w:sz="0" w:space="0" w:color="auto"/>
            <w:bottom w:val="none" w:sz="0" w:space="0" w:color="auto"/>
            <w:right w:val="none" w:sz="0" w:space="0" w:color="auto"/>
          </w:divBdr>
        </w:div>
        <w:div w:id="582564619">
          <w:marLeft w:val="640"/>
          <w:marRight w:val="0"/>
          <w:marTop w:val="0"/>
          <w:marBottom w:val="0"/>
          <w:divBdr>
            <w:top w:val="none" w:sz="0" w:space="0" w:color="auto"/>
            <w:left w:val="none" w:sz="0" w:space="0" w:color="auto"/>
            <w:bottom w:val="none" w:sz="0" w:space="0" w:color="auto"/>
            <w:right w:val="none" w:sz="0" w:space="0" w:color="auto"/>
          </w:divBdr>
        </w:div>
        <w:div w:id="884177949">
          <w:marLeft w:val="640"/>
          <w:marRight w:val="0"/>
          <w:marTop w:val="0"/>
          <w:marBottom w:val="0"/>
          <w:divBdr>
            <w:top w:val="none" w:sz="0" w:space="0" w:color="auto"/>
            <w:left w:val="none" w:sz="0" w:space="0" w:color="auto"/>
            <w:bottom w:val="none" w:sz="0" w:space="0" w:color="auto"/>
            <w:right w:val="none" w:sz="0" w:space="0" w:color="auto"/>
          </w:divBdr>
        </w:div>
      </w:divsChild>
    </w:div>
    <w:div w:id="36467456">
      <w:bodyDiv w:val="1"/>
      <w:marLeft w:val="0"/>
      <w:marRight w:val="0"/>
      <w:marTop w:val="0"/>
      <w:marBottom w:val="0"/>
      <w:divBdr>
        <w:top w:val="none" w:sz="0" w:space="0" w:color="auto"/>
        <w:left w:val="none" w:sz="0" w:space="0" w:color="auto"/>
        <w:bottom w:val="none" w:sz="0" w:space="0" w:color="auto"/>
        <w:right w:val="none" w:sz="0" w:space="0" w:color="auto"/>
      </w:divBdr>
      <w:divsChild>
        <w:div w:id="1411734086">
          <w:marLeft w:val="640"/>
          <w:marRight w:val="0"/>
          <w:marTop w:val="0"/>
          <w:marBottom w:val="0"/>
          <w:divBdr>
            <w:top w:val="none" w:sz="0" w:space="0" w:color="auto"/>
            <w:left w:val="none" w:sz="0" w:space="0" w:color="auto"/>
            <w:bottom w:val="none" w:sz="0" w:space="0" w:color="auto"/>
            <w:right w:val="none" w:sz="0" w:space="0" w:color="auto"/>
          </w:divBdr>
        </w:div>
        <w:div w:id="1069813979">
          <w:marLeft w:val="640"/>
          <w:marRight w:val="0"/>
          <w:marTop w:val="0"/>
          <w:marBottom w:val="0"/>
          <w:divBdr>
            <w:top w:val="none" w:sz="0" w:space="0" w:color="auto"/>
            <w:left w:val="none" w:sz="0" w:space="0" w:color="auto"/>
            <w:bottom w:val="none" w:sz="0" w:space="0" w:color="auto"/>
            <w:right w:val="none" w:sz="0" w:space="0" w:color="auto"/>
          </w:divBdr>
        </w:div>
        <w:div w:id="660618710">
          <w:marLeft w:val="640"/>
          <w:marRight w:val="0"/>
          <w:marTop w:val="0"/>
          <w:marBottom w:val="0"/>
          <w:divBdr>
            <w:top w:val="none" w:sz="0" w:space="0" w:color="auto"/>
            <w:left w:val="none" w:sz="0" w:space="0" w:color="auto"/>
            <w:bottom w:val="none" w:sz="0" w:space="0" w:color="auto"/>
            <w:right w:val="none" w:sz="0" w:space="0" w:color="auto"/>
          </w:divBdr>
        </w:div>
        <w:div w:id="1235121424">
          <w:marLeft w:val="640"/>
          <w:marRight w:val="0"/>
          <w:marTop w:val="0"/>
          <w:marBottom w:val="0"/>
          <w:divBdr>
            <w:top w:val="none" w:sz="0" w:space="0" w:color="auto"/>
            <w:left w:val="none" w:sz="0" w:space="0" w:color="auto"/>
            <w:bottom w:val="none" w:sz="0" w:space="0" w:color="auto"/>
            <w:right w:val="none" w:sz="0" w:space="0" w:color="auto"/>
          </w:divBdr>
        </w:div>
      </w:divsChild>
    </w:div>
    <w:div w:id="56168829">
      <w:bodyDiv w:val="1"/>
      <w:marLeft w:val="0"/>
      <w:marRight w:val="0"/>
      <w:marTop w:val="0"/>
      <w:marBottom w:val="0"/>
      <w:divBdr>
        <w:top w:val="none" w:sz="0" w:space="0" w:color="auto"/>
        <w:left w:val="none" w:sz="0" w:space="0" w:color="auto"/>
        <w:bottom w:val="none" w:sz="0" w:space="0" w:color="auto"/>
        <w:right w:val="none" w:sz="0" w:space="0" w:color="auto"/>
      </w:divBdr>
    </w:div>
    <w:div w:id="63382683">
      <w:bodyDiv w:val="1"/>
      <w:marLeft w:val="0"/>
      <w:marRight w:val="0"/>
      <w:marTop w:val="0"/>
      <w:marBottom w:val="0"/>
      <w:divBdr>
        <w:top w:val="none" w:sz="0" w:space="0" w:color="auto"/>
        <w:left w:val="none" w:sz="0" w:space="0" w:color="auto"/>
        <w:bottom w:val="none" w:sz="0" w:space="0" w:color="auto"/>
        <w:right w:val="none" w:sz="0" w:space="0" w:color="auto"/>
      </w:divBdr>
      <w:divsChild>
        <w:div w:id="1265578751">
          <w:marLeft w:val="640"/>
          <w:marRight w:val="0"/>
          <w:marTop w:val="0"/>
          <w:marBottom w:val="0"/>
          <w:divBdr>
            <w:top w:val="none" w:sz="0" w:space="0" w:color="auto"/>
            <w:left w:val="none" w:sz="0" w:space="0" w:color="auto"/>
            <w:bottom w:val="none" w:sz="0" w:space="0" w:color="auto"/>
            <w:right w:val="none" w:sz="0" w:space="0" w:color="auto"/>
          </w:divBdr>
        </w:div>
        <w:div w:id="21058354">
          <w:marLeft w:val="640"/>
          <w:marRight w:val="0"/>
          <w:marTop w:val="0"/>
          <w:marBottom w:val="0"/>
          <w:divBdr>
            <w:top w:val="none" w:sz="0" w:space="0" w:color="auto"/>
            <w:left w:val="none" w:sz="0" w:space="0" w:color="auto"/>
            <w:bottom w:val="none" w:sz="0" w:space="0" w:color="auto"/>
            <w:right w:val="none" w:sz="0" w:space="0" w:color="auto"/>
          </w:divBdr>
        </w:div>
        <w:div w:id="1312755773">
          <w:marLeft w:val="640"/>
          <w:marRight w:val="0"/>
          <w:marTop w:val="0"/>
          <w:marBottom w:val="0"/>
          <w:divBdr>
            <w:top w:val="none" w:sz="0" w:space="0" w:color="auto"/>
            <w:left w:val="none" w:sz="0" w:space="0" w:color="auto"/>
            <w:bottom w:val="none" w:sz="0" w:space="0" w:color="auto"/>
            <w:right w:val="none" w:sz="0" w:space="0" w:color="auto"/>
          </w:divBdr>
        </w:div>
        <w:div w:id="1871333847">
          <w:marLeft w:val="640"/>
          <w:marRight w:val="0"/>
          <w:marTop w:val="0"/>
          <w:marBottom w:val="0"/>
          <w:divBdr>
            <w:top w:val="none" w:sz="0" w:space="0" w:color="auto"/>
            <w:left w:val="none" w:sz="0" w:space="0" w:color="auto"/>
            <w:bottom w:val="none" w:sz="0" w:space="0" w:color="auto"/>
            <w:right w:val="none" w:sz="0" w:space="0" w:color="auto"/>
          </w:divBdr>
        </w:div>
        <w:div w:id="1754860719">
          <w:marLeft w:val="640"/>
          <w:marRight w:val="0"/>
          <w:marTop w:val="0"/>
          <w:marBottom w:val="0"/>
          <w:divBdr>
            <w:top w:val="none" w:sz="0" w:space="0" w:color="auto"/>
            <w:left w:val="none" w:sz="0" w:space="0" w:color="auto"/>
            <w:bottom w:val="none" w:sz="0" w:space="0" w:color="auto"/>
            <w:right w:val="none" w:sz="0" w:space="0" w:color="auto"/>
          </w:divBdr>
        </w:div>
        <w:div w:id="298925164">
          <w:marLeft w:val="640"/>
          <w:marRight w:val="0"/>
          <w:marTop w:val="0"/>
          <w:marBottom w:val="0"/>
          <w:divBdr>
            <w:top w:val="none" w:sz="0" w:space="0" w:color="auto"/>
            <w:left w:val="none" w:sz="0" w:space="0" w:color="auto"/>
            <w:bottom w:val="none" w:sz="0" w:space="0" w:color="auto"/>
            <w:right w:val="none" w:sz="0" w:space="0" w:color="auto"/>
          </w:divBdr>
        </w:div>
        <w:div w:id="205412630">
          <w:marLeft w:val="640"/>
          <w:marRight w:val="0"/>
          <w:marTop w:val="0"/>
          <w:marBottom w:val="0"/>
          <w:divBdr>
            <w:top w:val="none" w:sz="0" w:space="0" w:color="auto"/>
            <w:left w:val="none" w:sz="0" w:space="0" w:color="auto"/>
            <w:bottom w:val="none" w:sz="0" w:space="0" w:color="auto"/>
            <w:right w:val="none" w:sz="0" w:space="0" w:color="auto"/>
          </w:divBdr>
        </w:div>
        <w:div w:id="1386369168">
          <w:marLeft w:val="640"/>
          <w:marRight w:val="0"/>
          <w:marTop w:val="0"/>
          <w:marBottom w:val="0"/>
          <w:divBdr>
            <w:top w:val="none" w:sz="0" w:space="0" w:color="auto"/>
            <w:left w:val="none" w:sz="0" w:space="0" w:color="auto"/>
            <w:bottom w:val="none" w:sz="0" w:space="0" w:color="auto"/>
            <w:right w:val="none" w:sz="0" w:space="0" w:color="auto"/>
          </w:divBdr>
        </w:div>
        <w:div w:id="923077494">
          <w:marLeft w:val="640"/>
          <w:marRight w:val="0"/>
          <w:marTop w:val="0"/>
          <w:marBottom w:val="0"/>
          <w:divBdr>
            <w:top w:val="none" w:sz="0" w:space="0" w:color="auto"/>
            <w:left w:val="none" w:sz="0" w:space="0" w:color="auto"/>
            <w:bottom w:val="none" w:sz="0" w:space="0" w:color="auto"/>
            <w:right w:val="none" w:sz="0" w:space="0" w:color="auto"/>
          </w:divBdr>
        </w:div>
        <w:div w:id="1176766785">
          <w:marLeft w:val="640"/>
          <w:marRight w:val="0"/>
          <w:marTop w:val="0"/>
          <w:marBottom w:val="0"/>
          <w:divBdr>
            <w:top w:val="none" w:sz="0" w:space="0" w:color="auto"/>
            <w:left w:val="none" w:sz="0" w:space="0" w:color="auto"/>
            <w:bottom w:val="none" w:sz="0" w:space="0" w:color="auto"/>
            <w:right w:val="none" w:sz="0" w:space="0" w:color="auto"/>
          </w:divBdr>
        </w:div>
      </w:divsChild>
    </w:div>
    <w:div w:id="92095011">
      <w:bodyDiv w:val="1"/>
      <w:marLeft w:val="0"/>
      <w:marRight w:val="0"/>
      <w:marTop w:val="0"/>
      <w:marBottom w:val="0"/>
      <w:divBdr>
        <w:top w:val="none" w:sz="0" w:space="0" w:color="auto"/>
        <w:left w:val="none" w:sz="0" w:space="0" w:color="auto"/>
        <w:bottom w:val="none" w:sz="0" w:space="0" w:color="auto"/>
        <w:right w:val="none" w:sz="0" w:space="0" w:color="auto"/>
      </w:divBdr>
      <w:divsChild>
        <w:div w:id="1475365769">
          <w:marLeft w:val="640"/>
          <w:marRight w:val="0"/>
          <w:marTop w:val="0"/>
          <w:marBottom w:val="0"/>
          <w:divBdr>
            <w:top w:val="none" w:sz="0" w:space="0" w:color="auto"/>
            <w:left w:val="none" w:sz="0" w:space="0" w:color="auto"/>
            <w:bottom w:val="none" w:sz="0" w:space="0" w:color="auto"/>
            <w:right w:val="none" w:sz="0" w:space="0" w:color="auto"/>
          </w:divBdr>
        </w:div>
        <w:div w:id="1644575054">
          <w:marLeft w:val="640"/>
          <w:marRight w:val="0"/>
          <w:marTop w:val="0"/>
          <w:marBottom w:val="0"/>
          <w:divBdr>
            <w:top w:val="none" w:sz="0" w:space="0" w:color="auto"/>
            <w:left w:val="none" w:sz="0" w:space="0" w:color="auto"/>
            <w:bottom w:val="none" w:sz="0" w:space="0" w:color="auto"/>
            <w:right w:val="none" w:sz="0" w:space="0" w:color="auto"/>
          </w:divBdr>
        </w:div>
      </w:divsChild>
    </w:div>
    <w:div w:id="142814988">
      <w:bodyDiv w:val="1"/>
      <w:marLeft w:val="0"/>
      <w:marRight w:val="0"/>
      <w:marTop w:val="0"/>
      <w:marBottom w:val="0"/>
      <w:divBdr>
        <w:top w:val="none" w:sz="0" w:space="0" w:color="auto"/>
        <w:left w:val="none" w:sz="0" w:space="0" w:color="auto"/>
        <w:bottom w:val="none" w:sz="0" w:space="0" w:color="auto"/>
        <w:right w:val="none" w:sz="0" w:space="0" w:color="auto"/>
      </w:divBdr>
      <w:divsChild>
        <w:div w:id="576475974">
          <w:marLeft w:val="640"/>
          <w:marRight w:val="0"/>
          <w:marTop w:val="0"/>
          <w:marBottom w:val="0"/>
          <w:divBdr>
            <w:top w:val="none" w:sz="0" w:space="0" w:color="auto"/>
            <w:left w:val="none" w:sz="0" w:space="0" w:color="auto"/>
            <w:bottom w:val="none" w:sz="0" w:space="0" w:color="auto"/>
            <w:right w:val="none" w:sz="0" w:space="0" w:color="auto"/>
          </w:divBdr>
        </w:div>
        <w:div w:id="1424567289">
          <w:marLeft w:val="640"/>
          <w:marRight w:val="0"/>
          <w:marTop w:val="0"/>
          <w:marBottom w:val="0"/>
          <w:divBdr>
            <w:top w:val="none" w:sz="0" w:space="0" w:color="auto"/>
            <w:left w:val="none" w:sz="0" w:space="0" w:color="auto"/>
            <w:bottom w:val="none" w:sz="0" w:space="0" w:color="auto"/>
            <w:right w:val="none" w:sz="0" w:space="0" w:color="auto"/>
          </w:divBdr>
        </w:div>
        <w:div w:id="62414629">
          <w:marLeft w:val="640"/>
          <w:marRight w:val="0"/>
          <w:marTop w:val="0"/>
          <w:marBottom w:val="0"/>
          <w:divBdr>
            <w:top w:val="none" w:sz="0" w:space="0" w:color="auto"/>
            <w:left w:val="none" w:sz="0" w:space="0" w:color="auto"/>
            <w:bottom w:val="none" w:sz="0" w:space="0" w:color="auto"/>
            <w:right w:val="none" w:sz="0" w:space="0" w:color="auto"/>
          </w:divBdr>
        </w:div>
        <w:div w:id="1154102255">
          <w:marLeft w:val="640"/>
          <w:marRight w:val="0"/>
          <w:marTop w:val="0"/>
          <w:marBottom w:val="0"/>
          <w:divBdr>
            <w:top w:val="none" w:sz="0" w:space="0" w:color="auto"/>
            <w:left w:val="none" w:sz="0" w:space="0" w:color="auto"/>
            <w:bottom w:val="none" w:sz="0" w:space="0" w:color="auto"/>
            <w:right w:val="none" w:sz="0" w:space="0" w:color="auto"/>
          </w:divBdr>
        </w:div>
        <w:div w:id="2049722245">
          <w:marLeft w:val="640"/>
          <w:marRight w:val="0"/>
          <w:marTop w:val="0"/>
          <w:marBottom w:val="0"/>
          <w:divBdr>
            <w:top w:val="none" w:sz="0" w:space="0" w:color="auto"/>
            <w:left w:val="none" w:sz="0" w:space="0" w:color="auto"/>
            <w:bottom w:val="none" w:sz="0" w:space="0" w:color="auto"/>
            <w:right w:val="none" w:sz="0" w:space="0" w:color="auto"/>
          </w:divBdr>
        </w:div>
        <w:div w:id="1712993501">
          <w:marLeft w:val="640"/>
          <w:marRight w:val="0"/>
          <w:marTop w:val="0"/>
          <w:marBottom w:val="0"/>
          <w:divBdr>
            <w:top w:val="none" w:sz="0" w:space="0" w:color="auto"/>
            <w:left w:val="none" w:sz="0" w:space="0" w:color="auto"/>
            <w:bottom w:val="none" w:sz="0" w:space="0" w:color="auto"/>
            <w:right w:val="none" w:sz="0" w:space="0" w:color="auto"/>
          </w:divBdr>
        </w:div>
        <w:div w:id="728958026">
          <w:marLeft w:val="640"/>
          <w:marRight w:val="0"/>
          <w:marTop w:val="0"/>
          <w:marBottom w:val="0"/>
          <w:divBdr>
            <w:top w:val="none" w:sz="0" w:space="0" w:color="auto"/>
            <w:left w:val="none" w:sz="0" w:space="0" w:color="auto"/>
            <w:bottom w:val="none" w:sz="0" w:space="0" w:color="auto"/>
            <w:right w:val="none" w:sz="0" w:space="0" w:color="auto"/>
          </w:divBdr>
        </w:div>
        <w:div w:id="115948863">
          <w:marLeft w:val="640"/>
          <w:marRight w:val="0"/>
          <w:marTop w:val="0"/>
          <w:marBottom w:val="0"/>
          <w:divBdr>
            <w:top w:val="none" w:sz="0" w:space="0" w:color="auto"/>
            <w:left w:val="none" w:sz="0" w:space="0" w:color="auto"/>
            <w:bottom w:val="none" w:sz="0" w:space="0" w:color="auto"/>
            <w:right w:val="none" w:sz="0" w:space="0" w:color="auto"/>
          </w:divBdr>
        </w:div>
        <w:div w:id="912547867">
          <w:marLeft w:val="640"/>
          <w:marRight w:val="0"/>
          <w:marTop w:val="0"/>
          <w:marBottom w:val="0"/>
          <w:divBdr>
            <w:top w:val="none" w:sz="0" w:space="0" w:color="auto"/>
            <w:left w:val="none" w:sz="0" w:space="0" w:color="auto"/>
            <w:bottom w:val="none" w:sz="0" w:space="0" w:color="auto"/>
            <w:right w:val="none" w:sz="0" w:space="0" w:color="auto"/>
          </w:divBdr>
        </w:div>
        <w:div w:id="353382828">
          <w:marLeft w:val="640"/>
          <w:marRight w:val="0"/>
          <w:marTop w:val="0"/>
          <w:marBottom w:val="0"/>
          <w:divBdr>
            <w:top w:val="none" w:sz="0" w:space="0" w:color="auto"/>
            <w:left w:val="none" w:sz="0" w:space="0" w:color="auto"/>
            <w:bottom w:val="none" w:sz="0" w:space="0" w:color="auto"/>
            <w:right w:val="none" w:sz="0" w:space="0" w:color="auto"/>
          </w:divBdr>
        </w:div>
        <w:div w:id="576482261">
          <w:marLeft w:val="640"/>
          <w:marRight w:val="0"/>
          <w:marTop w:val="0"/>
          <w:marBottom w:val="0"/>
          <w:divBdr>
            <w:top w:val="none" w:sz="0" w:space="0" w:color="auto"/>
            <w:left w:val="none" w:sz="0" w:space="0" w:color="auto"/>
            <w:bottom w:val="none" w:sz="0" w:space="0" w:color="auto"/>
            <w:right w:val="none" w:sz="0" w:space="0" w:color="auto"/>
          </w:divBdr>
        </w:div>
        <w:div w:id="36517718">
          <w:marLeft w:val="640"/>
          <w:marRight w:val="0"/>
          <w:marTop w:val="0"/>
          <w:marBottom w:val="0"/>
          <w:divBdr>
            <w:top w:val="none" w:sz="0" w:space="0" w:color="auto"/>
            <w:left w:val="none" w:sz="0" w:space="0" w:color="auto"/>
            <w:bottom w:val="none" w:sz="0" w:space="0" w:color="auto"/>
            <w:right w:val="none" w:sz="0" w:space="0" w:color="auto"/>
          </w:divBdr>
        </w:div>
      </w:divsChild>
    </w:div>
    <w:div w:id="179659377">
      <w:bodyDiv w:val="1"/>
      <w:marLeft w:val="0"/>
      <w:marRight w:val="0"/>
      <w:marTop w:val="0"/>
      <w:marBottom w:val="0"/>
      <w:divBdr>
        <w:top w:val="none" w:sz="0" w:space="0" w:color="auto"/>
        <w:left w:val="none" w:sz="0" w:space="0" w:color="auto"/>
        <w:bottom w:val="none" w:sz="0" w:space="0" w:color="auto"/>
        <w:right w:val="none" w:sz="0" w:space="0" w:color="auto"/>
      </w:divBdr>
      <w:divsChild>
        <w:div w:id="804200267">
          <w:marLeft w:val="640"/>
          <w:marRight w:val="0"/>
          <w:marTop w:val="0"/>
          <w:marBottom w:val="0"/>
          <w:divBdr>
            <w:top w:val="none" w:sz="0" w:space="0" w:color="auto"/>
            <w:left w:val="none" w:sz="0" w:space="0" w:color="auto"/>
            <w:bottom w:val="none" w:sz="0" w:space="0" w:color="auto"/>
            <w:right w:val="none" w:sz="0" w:space="0" w:color="auto"/>
          </w:divBdr>
        </w:div>
        <w:div w:id="166789573">
          <w:marLeft w:val="640"/>
          <w:marRight w:val="0"/>
          <w:marTop w:val="0"/>
          <w:marBottom w:val="0"/>
          <w:divBdr>
            <w:top w:val="none" w:sz="0" w:space="0" w:color="auto"/>
            <w:left w:val="none" w:sz="0" w:space="0" w:color="auto"/>
            <w:bottom w:val="none" w:sz="0" w:space="0" w:color="auto"/>
            <w:right w:val="none" w:sz="0" w:space="0" w:color="auto"/>
          </w:divBdr>
        </w:div>
        <w:div w:id="1719744526">
          <w:marLeft w:val="640"/>
          <w:marRight w:val="0"/>
          <w:marTop w:val="0"/>
          <w:marBottom w:val="0"/>
          <w:divBdr>
            <w:top w:val="none" w:sz="0" w:space="0" w:color="auto"/>
            <w:left w:val="none" w:sz="0" w:space="0" w:color="auto"/>
            <w:bottom w:val="none" w:sz="0" w:space="0" w:color="auto"/>
            <w:right w:val="none" w:sz="0" w:space="0" w:color="auto"/>
          </w:divBdr>
        </w:div>
        <w:div w:id="98334707">
          <w:marLeft w:val="640"/>
          <w:marRight w:val="0"/>
          <w:marTop w:val="0"/>
          <w:marBottom w:val="0"/>
          <w:divBdr>
            <w:top w:val="none" w:sz="0" w:space="0" w:color="auto"/>
            <w:left w:val="none" w:sz="0" w:space="0" w:color="auto"/>
            <w:bottom w:val="none" w:sz="0" w:space="0" w:color="auto"/>
            <w:right w:val="none" w:sz="0" w:space="0" w:color="auto"/>
          </w:divBdr>
        </w:div>
        <w:div w:id="1650983683">
          <w:marLeft w:val="640"/>
          <w:marRight w:val="0"/>
          <w:marTop w:val="0"/>
          <w:marBottom w:val="0"/>
          <w:divBdr>
            <w:top w:val="none" w:sz="0" w:space="0" w:color="auto"/>
            <w:left w:val="none" w:sz="0" w:space="0" w:color="auto"/>
            <w:bottom w:val="none" w:sz="0" w:space="0" w:color="auto"/>
            <w:right w:val="none" w:sz="0" w:space="0" w:color="auto"/>
          </w:divBdr>
        </w:div>
        <w:div w:id="463812646">
          <w:marLeft w:val="640"/>
          <w:marRight w:val="0"/>
          <w:marTop w:val="0"/>
          <w:marBottom w:val="0"/>
          <w:divBdr>
            <w:top w:val="none" w:sz="0" w:space="0" w:color="auto"/>
            <w:left w:val="none" w:sz="0" w:space="0" w:color="auto"/>
            <w:bottom w:val="none" w:sz="0" w:space="0" w:color="auto"/>
            <w:right w:val="none" w:sz="0" w:space="0" w:color="auto"/>
          </w:divBdr>
        </w:div>
        <w:div w:id="602616823">
          <w:marLeft w:val="640"/>
          <w:marRight w:val="0"/>
          <w:marTop w:val="0"/>
          <w:marBottom w:val="0"/>
          <w:divBdr>
            <w:top w:val="none" w:sz="0" w:space="0" w:color="auto"/>
            <w:left w:val="none" w:sz="0" w:space="0" w:color="auto"/>
            <w:bottom w:val="none" w:sz="0" w:space="0" w:color="auto"/>
            <w:right w:val="none" w:sz="0" w:space="0" w:color="auto"/>
          </w:divBdr>
        </w:div>
        <w:div w:id="432866261">
          <w:marLeft w:val="640"/>
          <w:marRight w:val="0"/>
          <w:marTop w:val="0"/>
          <w:marBottom w:val="0"/>
          <w:divBdr>
            <w:top w:val="none" w:sz="0" w:space="0" w:color="auto"/>
            <w:left w:val="none" w:sz="0" w:space="0" w:color="auto"/>
            <w:bottom w:val="none" w:sz="0" w:space="0" w:color="auto"/>
            <w:right w:val="none" w:sz="0" w:space="0" w:color="auto"/>
          </w:divBdr>
        </w:div>
      </w:divsChild>
    </w:div>
    <w:div w:id="191650870">
      <w:bodyDiv w:val="1"/>
      <w:marLeft w:val="0"/>
      <w:marRight w:val="0"/>
      <w:marTop w:val="0"/>
      <w:marBottom w:val="0"/>
      <w:divBdr>
        <w:top w:val="none" w:sz="0" w:space="0" w:color="auto"/>
        <w:left w:val="none" w:sz="0" w:space="0" w:color="auto"/>
        <w:bottom w:val="none" w:sz="0" w:space="0" w:color="auto"/>
        <w:right w:val="none" w:sz="0" w:space="0" w:color="auto"/>
      </w:divBdr>
      <w:divsChild>
        <w:div w:id="1001083193">
          <w:marLeft w:val="640"/>
          <w:marRight w:val="0"/>
          <w:marTop w:val="0"/>
          <w:marBottom w:val="0"/>
          <w:divBdr>
            <w:top w:val="none" w:sz="0" w:space="0" w:color="auto"/>
            <w:left w:val="none" w:sz="0" w:space="0" w:color="auto"/>
            <w:bottom w:val="none" w:sz="0" w:space="0" w:color="auto"/>
            <w:right w:val="none" w:sz="0" w:space="0" w:color="auto"/>
          </w:divBdr>
        </w:div>
        <w:div w:id="538473692">
          <w:marLeft w:val="640"/>
          <w:marRight w:val="0"/>
          <w:marTop w:val="0"/>
          <w:marBottom w:val="0"/>
          <w:divBdr>
            <w:top w:val="none" w:sz="0" w:space="0" w:color="auto"/>
            <w:left w:val="none" w:sz="0" w:space="0" w:color="auto"/>
            <w:bottom w:val="none" w:sz="0" w:space="0" w:color="auto"/>
            <w:right w:val="none" w:sz="0" w:space="0" w:color="auto"/>
          </w:divBdr>
        </w:div>
        <w:div w:id="1132098722">
          <w:marLeft w:val="640"/>
          <w:marRight w:val="0"/>
          <w:marTop w:val="0"/>
          <w:marBottom w:val="0"/>
          <w:divBdr>
            <w:top w:val="none" w:sz="0" w:space="0" w:color="auto"/>
            <w:left w:val="none" w:sz="0" w:space="0" w:color="auto"/>
            <w:bottom w:val="none" w:sz="0" w:space="0" w:color="auto"/>
            <w:right w:val="none" w:sz="0" w:space="0" w:color="auto"/>
          </w:divBdr>
        </w:div>
        <w:div w:id="472867096">
          <w:marLeft w:val="640"/>
          <w:marRight w:val="0"/>
          <w:marTop w:val="0"/>
          <w:marBottom w:val="0"/>
          <w:divBdr>
            <w:top w:val="none" w:sz="0" w:space="0" w:color="auto"/>
            <w:left w:val="none" w:sz="0" w:space="0" w:color="auto"/>
            <w:bottom w:val="none" w:sz="0" w:space="0" w:color="auto"/>
            <w:right w:val="none" w:sz="0" w:space="0" w:color="auto"/>
          </w:divBdr>
        </w:div>
        <w:div w:id="58328125">
          <w:marLeft w:val="640"/>
          <w:marRight w:val="0"/>
          <w:marTop w:val="0"/>
          <w:marBottom w:val="0"/>
          <w:divBdr>
            <w:top w:val="none" w:sz="0" w:space="0" w:color="auto"/>
            <w:left w:val="none" w:sz="0" w:space="0" w:color="auto"/>
            <w:bottom w:val="none" w:sz="0" w:space="0" w:color="auto"/>
            <w:right w:val="none" w:sz="0" w:space="0" w:color="auto"/>
          </w:divBdr>
        </w:div>
        <w:div w:id="538902837">
          <w:marLeft w:val="640"/>
          <w:marRight w:val="0"/>
          <w:marTop w:val="0"/>
          <w:marBottom w:val="0"/>
          <w:divBdr>
            <w:top w:val="none" w:sz="0" w:space="0" w:color="auto"/>
            <w:left w:val="none" w:sz="0" w:space="0" w:color="auto"/>
            <w:bottom w:val="none" w:sz="0" w:space="0" w:color="auto"/>
            <w:right w:val="none" w:sz="0" w:space="0" w:color="auto"/>
          </w:divBdr>
        </w:div>
        <w:div w:id="1732577083">
          <w:marLeft w:val="640"/>
          <w:marRight w:val="0"/>
          <w:marTop w:val="0"/>
          <w:marBottom w:val="0"/>
          <w:divBdr>
            <w:top w:val="none" w:sz="0" w:space="0" w:color="auto"/>
            <w:left w:val="none" w:sz="0" w:space="0" w:color="auto"/>
            <w:bottom w:val="none" w:sz="0" w:space="0" w:color="auto"/>
            <w:right w:val="none" w:sz="0" w:space="0" w:color="auto"/>
          </w:divBdr>
        </w:div>
        <w:div w:id="1839268159">
          <w:marLeft w:val="640"/>
          <w:marRight w:val="0"/>
          <w:marTop w:val="0"/>
          <w:marBottom w:val="0"/>
          <w:divBdr>
            <w:top w:val="none" w:sz="0" w:space="0" w:color="auto"/>
            <w:left w:val="none" w:sz="0" w:space="0" w:color="auto"/>
            <w:bottom w:val="none" w:sz="0" w:space="0" w:color="auto"/>
            <w:right w:val="none" w:sz="0" w:space="0" w:color="auto"/>
          </w:divBdr>
        </w:div>
        <w:div w:id="1545868365">
          <w:marLeft w:val="640"/>
          <w:marRight w:val="0"/>
          <w:marTop w:val="0"/>
          <w:marBottom w:val="0"/>
          <w:divBdr>
            <w:top w:val="none" w:sz="0" w:space="0" w:color="auto"/>
            <w:left w:val="none" w:sz="0" w:space="0" w:color="auto"/>
            <w:bottom w:val="none" w:sz="0" w:space="0" w:color="auto"/>
            <w:right w:val="none" w:sz="0" w:space="0" w:color="auto"/>
          </w:divBdr>
        </w:div>
        <w:div w:id="1225405992">
          <w:marLeft w:val="640"/>
          <w:marRight w:val="0"/>
          <w:marTop w:val="0"/>
          <w:marBottom w:val="0"/>
          <w:divBdr>
            <w:top w:val="none" w:sz="0" w:space="0" w:color="auto"/>
            <w:left w:val="none" w:sz="0" w:space="0" w:color="auto"/>
            <w:bottom w:val="none" w:sz="0" w:space="0" w:color="auto"/>
            <w:right w:val="none" w:sz="0" w:space="0" w:color="auto"/>
          </w:divBdr>
        </w:div>
        <w:div w:id="724261990">
          <w:marLeft w:val="640"/>
          <w:marRight w:val="0"/>
          <w:marTop w:val="0"/>
          <w:marBottom w:val="0"/>
          <w:divBdr>
            <w:top w:val="none" w:sz="0" w:space="0" w:color="auto"/>
            <w:left w:val="none" w:sz="0" w:space="0" w:color="auto"/>
            <w:bottom w:val="none" w:sz="0" w:space="0" w:color="auto"/>
            <w:right w:val="none" w:sz="0" w:space="0" w:color="auto"/>
          </w:divBdr>
        </w:div>
        <w:div w:id="1349524311">
          <w:marLeft w:val="640"/>
          <w:marRight w:val="0"/>
          <w:marTop w:val="0"/>
          <w:marBottom w:val="0"/>
          <w:divBdr>
            <w:top w:val="none" w:sz="0" w:space="0" w:color="auto"/>
            <w:left w:val="none" w:sz="0" w:space="0" w:color="auto"/>
            <w:bottom w:val="none" w:sz="0" w:space="0" w:color="auto"/>
            <w:right w:val="none" w:sz="0" w:space="0" w:color="auto"/>
          </w:divBdr>
        </w:div>
        <w:div w:id="1455516772">
          <w:marLeft w:val="640"/>
          <w:marRight w:val="0"/>
          <w:marTop w:val="0"/>
          <w:marBottom w:val="0"/>
          <w:divBdr>
            <w:top w:val="none" w:sz="0" w:space="0" w:color="auto"/>
            <w:left w:val="none" w:sz="0" w:space="0" w:color="auto"/>
            <w:bottom w:val="none" w:sz="0" w:space="0" w:color="auto"/>
            <w:right w:val="none" w:sz="0" w:space="0" w:color="auto"/>
          </w:divBdr>
        </w:div>
        <w:div w:id="1631981737">
          <w:marLeft w:val="640"/>
          <w:marRight w:val="0"/>
          <w:marTop w:val="0"/>
          <w:marBottom w:val="0"/>
          <w:divBdr>
            <w:top w:val="none" w:sz="0" w:space="0" w:color="auto"/>
            <w:left w:val="none" w:sz="0" w:space="0" w:color="auto"/>
            <w:bottom w:val="none" w:sz="0" w:space="0" w:color="auto"/>
            <w:right w:val="none" w:sz="0" w:space="0" w:color="auto"/>
          </w:divBdr>
        </w:div>
        <w:div w:id="539631385">
          <w:marLeft w:val="640"/>
          <w:marRight w:val="0"/>
          <w:marTop w:val="0"/>
          <w:marBottom w:val="0"/>
          <w:divBdr>
            <w:top w:val="none" w:sz="0" w:space="0" w:color="auto"/>
            <w:left w:val="none" w:sz="0" w:space="0" w:color="auto"/>
            <w:bottom w:val="none" w:sz="0" w:space="0" w:color="auto"/>
            <w:right w:val="none" w:sz="0" w:space="0" w:color="auto"/>
          </w:divBdr>
        </w:div>
      </w:divsChild>
    </w:div>
    <w:div w:id="276327869">
      <w:bodyDiv w:val="1"/>
      <w:marLeft w:val="0"/>
      <w:marRight w:val="0"/>
      <w:marTop w:val="0"/>
      <w:marBottom w:val="0"/>
      <w:divBdr>
        <w:top w:val="none" w:sz="0" w:space="0" w:color="auto"/>
        <w:left w:val="none" w:sz="0" w:space="0" w:color="auto"/>
        <w:bottom w:val="none" w:sz="0" w:space="0" w:color="auto"/>
        <w:right w:val="none" w:sz="0" w:space="0" w:color="auto"/>
      </w:divBdr>
      <w:divsChild>
        <w:div w:id="1826893663">
          <w:marLeft w:val="640"/>
          <w:marRight w:val="0"/>
          <w:marTop w:val="0"/>
          <w:marBottom w:val="0"/>
          <w:divBdr>
            <w:top w:val="none" w:sz="0" w:space="0" w:color="auto"/>
            <w:left w:val="none" w:sz="0" w:space="0" w:color="auto"/>
            <w:bottom w:val="none" w:sz="0" w:space="0" w:color="auto"/>
            <w:right w:val="none" w:sz="0" w:space="0" w:color="auto"/>
          </w:divBdr>
        </w:div>
        <w:div w:id="1678339417">
          <w:marLeft w:val="640"/>
          <w:marRight w:val="0"/>
          <w:marTop w:val="0"/>
          <w:marBottom w:val="0"/>
          <w:divBdr>
            <w:top w:val="none" w:sz="0" w:space="0" w:color="auto"/>
            <w:left w:val="none" w:sz="0" w:space="0" w:color="auto"/>
            <w:bottom w:val="none" w:sz="0" w:space="0" w:color="auto"/>
            <w:right w:val="none" w:sz="0" w:space="0" w:color="auto"/>
          </w:divBdr>
        </w:div>
        <w:div w:id="550699207">
          <w:marLeft w:val="640"/>
          <w:marRight w:val="0"/>
          <w:marTop w:val="0"/>
          <w:marBottom w:val="0"/>
          <w:divBdr>
            <w:top w:val="none" w:sz="0" w:space="0" w:color="auto"/>
            <w:left w:val="none" w:sz="0" w:space="0" w:color="auto"/>
            <w:bottom w:val="none" w:sz="0" w:space="0" w:color="auto"/>
            <w:right w:val="none" w:sz="0" w:space="0" w:color="auto"/>
          </w:divBdr>
        </w:div>
        <w:div w:id="1359551248">
          <w:marLeft w:val="640"/>
          <w:marRight w:val="0"/>
          <w:marTop w:val="0"/>
          <w:marBottom w:val="0"/>
          <w:divBdr>
            <w:top w:val="none" w:sz="0" w:space="0" w:color="auto"/>
            <w:left w:val="none" w:sz="0" w:space="0" w:color="auto"/>
            <w:bottom w:val="none" w:sz="0" w:space="0" w:color="auto"/>
            <w:right w:val="none" w:sz="0" w:space="0" w:color="auto"/>
          </w:divBdr>
        </w:div>
        <w:div w:id="1132674032">
          <w:marLeft w:val="640"/>
          <w:marRight w:val="0"/>
          <w:marTop w:val="0"/>
          <w:marBottom w:val="0"/>
          <w:divBdr>
            <w:top w:val="none" w:sz="0" w:space="0" w:color="auto"/>
            <w:left w:val="none" w:sz="0" w:space="0" w:color="auto"/>
            <w:bottom w:val="none" w:sz="0" w:space="0" w:color="auto"/>
            <w:right w:val="none" w:sz="0" w:space="0" w:color="auto"/>
          </w:divBdr>
        </w:div>
      </w:divsChild>
    </w:div>
    <w:div w:id="334311282">
      <w:bodyDiv w:val="1"/>
      <w:marLeft w:val="0"/>
      <w:marRight w:val="0"/>
      <w:marTop w:val="0"/>
      <w:marBottom w:val="0"/>
      <w:divBdr>
        <w:top w:val="none" w:sz="0" w:space="0" w:color="auto"/>
        <w:left w:val="none" w:sz="0" w:space="0" w:color="auto"/>
        <w:bottom w:val="none" w:sz="0" w:space="0" w:color="auto"/>
        <w:right w:val="none" w:sz="0" w:space="0" w:color="auto"/>
      </w:divBdr>
    </w:div>
    <w:div w:id="371348367">
      <w:bodyDiv w:val="1"/>
      <w:marLeft w:val="0"/>
      <w:marRight w:val="0"/>
      <w:marTop w:val="0"/>
      <w:marBottom w:val="0"/>
      <w:divBdr>
        <w:top w:val="none" w:sz="0" w:space="0" w:color="auto"/>
        <w:left w:val="none" w:sz="0" w:space="0" w:color="auto"/>
        <w:bottom w:val="none" w:sz="0" w:space="0" w:color="auto"/>
        <w:right w:val="none" w:sz="0" w:space="0" w:color="auto"/>
      </w:divBdr>
    </w:div>
    <w:div w:id="371998951">
      <w:bodyDiv w:val="1"/>
      <w:marLeft w:val="0"/>
      <w:marRight w:val="0"/>
      <w:marTop w:val="0"/>
      <w:marBottom w:val="0"/>
      <w:divBdr>
        <w:top w:val="none" w:sz="0" w:space="0" w:color="auto"/>
        <w:left w:val="none" w:sz="0" w:space="0" w:color="auto"/>
        <w:bottom w:val="none" w:sz="0" w:space="0" w:color="auto"/>
        <w:right w:val="none" w:sz="0" w:space="0" w:color="auto"/>
      </w:divBdr>
    </w:div>
    <w:div w:id="380177536">
      <w:bodyDiv w:val="1"/>
      <w:marLeft w:val="0"/>
      <w:marRight w:val="0"/>
      <w:marTop w:val="0"/>
      <w:marBottom w:val="0"/>
      <w:divBdr>
        <w:top w:val="none" w:sz="0" w:space="0" w:color="auto"/>
        <w:left w:val="none" w:sz="0" w:space="0" w:color="auto"/>
        <w:bottom w:val="none" w:sz="0" w:space="0" w:color="auto"/>
        <w:right w:val="none" w:sz="0" w:space="0" w:color="auto"/>
      </w:divBdr>
      <w:divsChild>
        <w:div w:id="1328050343">
          <w:marLeft w:val="640"/>
          <w:marRight w:val="0"/>
          <w:marTop w:val="0"/>
          <w:marBottom w:val="0"/>
          <w:divBdr>
            <w:top w:val="none" w:sz="0" w:space="0" w:color="auto"/>
            <w:left w:val="none" w:sz="0" w:space="0" w:color="auto"/>
            <w:bottom w:val="none" w:sz="0" w:space="0" w:color="auto"/>
            <w:right w:val="none" w:sz="0" w:space="0" w:color="auto"/>
          </w:divBdr>
        </w:div>
        <w:div w:id="1542941097">
          <w:marLeft w:val="640"/>
          <w:marRight w:val="0"/>
          <w:marTop w:val="0"/>
          <w:marBottom w:val="0"/>
          <w:divBdr>
            <w:top w:val="none" w:sz="0" w:space="0" w:color="auto"/>
            <w:left w:val="none" w:sz="0" w:space="0" w:color="auto"/>
            <w:bottom w:val="none" w:sz="0" w:space="0" w:color="auto"/>
            <w:right w:val="none" w:sz="0" w:space="0" w:color="auto"/>
          </w:divBdr>
        </w:div>
        <w:div w:id="653221494">
          <w:marLeft w:val="640"/>
          <w:marRight w:val="0"/>
          <w:marTop w:val="0"/>
          <w:marBottom w:val="0"/>
          <w:divBdr>
            <w:top w:val="none" w:sz="0" w:space="0" w:color="auto"/>
            <w:left w:val="none" w:sz="0" w:space="0" w:color="auto"/>
            <w:bottom w:val="none" w:sz="0" w:space="0" w:color="auto"/>
            <w:right w:val="none" w:sz="0" w:space="0" w:color="auto"/>
          </w:divBdr>
        </w:div>
        <w:div w:id="117070062">
          <w:marLeft w:val="640"/>
          <w:marRight w:val="0"/>
          <w:marTop w:val="0"/>
          <w:marBottom w:val="0"/>
          <w:divBdr>
            <w:top w:val="none" w:sz="0" w:space="0" w:color="auto"/>
            <w:left w:val="none" w:sz="0" w:space="0" w:color="auto"/>
            <w:bottom w:val="none" w:sz="0" w:space="0" w:color="auto"/>
            <w:right w:val="none" w:sz="0" w:space="0" w:color="auto"/>
          </w:divBdr>
        </w:div>
        <w:div w:id="1231503878">
          <w:marLeft w:val="640"/>
          <w:marRight w:val="0"/>
          <w:marTop w:val="0"/>
          <w:marBottom w:val="0"/>
          <w:divBdr>
            <w:top w:val="none" w:sz="0" w:space="0" w:color="auto"/>
            <w:left w:val="none" w:sz="0" w:space="0" w:color="auto"/>
            <w:bottom w:val="none" w:sz="0" w:space="0" w:color="auto"/>
            <w:right w:val="none" w:sz="0" w:space="0" w:color="auto"/>
          </w:divBdr>
        </w:div>
        <w:div w:id="1767336381">
          <w:marLeft w:val="640"/>
          <w:marRight w:val="0"/>
          <w:marTop w:val="0"/>
          <w:marBottom w:val="0"/>
          <w:divBdr>
            <w:top w:val="none" w:sz="0" w:space="0" w:color="auto"/>
            <w:left w:val="none" w:sz="0" w:space="0" w:color="auto"/>
            <w:bottom w:val="none" w:sz="0" w:space="0" w:color="auto"/>
            <w:right w:val="none" w:sz="0" w:space="0" w:color="auto"/>
          </w:divBdr>
        </w:div>
      </w:divsChild>
    </w:div>
    <w:div w:id="393551152">
      <w:bodyDiv w:val="1"/>
      <w:marLeft w:val="0"/>
      <w:marRight w:val="0"/>
      <w:marTop w:val="0"/>
      <w:marBottom w:val="0"/>
      <w:divBdr>
        <w:top w:val="none" w:sz="0" w:space="0" w:color="auto"/>
        <w:left w:val="none" w:sz="0" w:space="0" w:color="auto"/>
        <w:bottom w:val="none" w:sz="0" w:space="0" w:color="auto"/>
        <w:right w:val="none" w:sz="0" w:space="0" w:color="auto"/>
      </w:divBdr>
      <w:divsChild>
        <w:div w:id="96099157">
          <w:marLeft w:val="640"/>
          <w:marRight w:val="0"/>
          <w:marTop w:val="0"/>
          <w:marBottom w:val="0"/>
          <w:divBdr>
            <w:top w:val="none" w:sz="0" w:space="0" w:color="auto"/>
            <w:left w:val="none" w:sz="0" w:space="0" w:color="auto"/>
            <w:bottom w:val="none" w:sz="0" w:space="0" w:color="auto"/>
            <w:right w:val="none" w:sz="0" w:space="0" w:color="auto"/>
          </w:divBdr>
        </w:div>
        <w:div w:id="1883394542">
          <w:marLeft w:val="640"/>
          <w:marRight w:val="0"/>
          <w:marTop w:val="0"/>
          <w:marBottom w:val="0"/>
          <w:divBdr>
            <w:top w:val="none" w:sz="0" w:space="0" w:color="auto"/>
            <w:left w:val="none" w:sz="0" w:space="0" w:color="auto"/>
            <w:bottom w:val="none" w:sz="0" w:space="0" w:color="auto"/>
            <w:right w:val="none" w:sz="0" w:space="0" w:color="auto"/>
          </w:divBdr>
        </w:div>
        <w:div w:id="1007442778">
          <w:marLeft w:val="640"/>
          <w:marRight w:val="0"/>
          <w:marTop w:val="0"/>
          <w:marBottom w:val="0"/>
          <w:divBdr>
            <w:top w:val="none" w:sz="0" w:space="0" w:color="auto"/>
            <w:left w:val="none" w:sz="0" w:space="0" w:color="auto"/>
            <w:bottom w:val="none" w:sz="0" w:space="0" w:color="auto"/>
            <w:right w:val="none" w:sz="0" w:space="0" w:color="auto"/>
          </w:divBdr>
        </w:div>
        <w:div w:id="753823209">
          <w:marLeft w:val="640"/>
          <w:marRight w:val="0"/>
          <w:marTop w:val="0"/>
          <w:marBottom w:val="0"/>
          <w:divBdr>
            <w:top w:val="none" w:sz="0" w:space="0" w:color="auto"/>
            <w:left w:val="none" w:sz="0" w:space="0" w:color="auto"/>
            <w:bottom w:val="none" w:sz="0" w:space="0" w:color="auto"/>
            <w:right w:val="none" w:sz="0" w:space="0" w:color="auto"/>
          </w:divBdr>
        </w:div>
        <w:div w:id="910578636">
          <w:marLeft w:val="640"/>
          <w:marRight w:val="0"/>
          <w:marTop w:val="0"/>
          <w:marBottom w:val="0"/>
          <w:divBdr>
            <w:top w:val="none" w:sz="0" w:space="0" w:color="auto"/>
            <w:left w:val="none" w:sz="0" w:space="0" w:color="auto"/>
            <w:bottom w:val="none" w:sz="0" w:space="0" w:color="auto"/>
            <w:right w:val="none" w:sz="0" w:space="0" w:color="auto"/>
          </w:divBdr>
        </w:div>
        <w:div w:id="1531915940">
          <w:marLeft w:val="640"/>
          <w:marRight w:val="0"/>
          <w:marTop w:val="0"/>
          <w:marBottom w:val="0"/>
          <w:divBdr>
            <w:top w:val="none" w:sz="0" w:space="0" w:color="auto"/>
            <w:left w:val="none" w:sz="0" w:space="0" w:color="auto"/>
            <w:bottom w:val="none" w:sz="0" w:space="0" w:color="auto"/>
            <w:right w:val="none" w:sz="0" w:space="0" w:color="auto"/>
          </w:divBdr>
        </w:div>
        <w:div w:id="1753702167">
          <w:marLeft w:val="640"/>
          <w:marRight w:val="0"/>
          <w:marTop w:val="0"/>
          <w:marBottom w:val="0"/>
          <w:divBdr>
            <w:top w:val="none" w:sz="0" w:space="0" w:color="auto"/>
            <w:left w:val="none" w:sz="0" w:space="0" w:color="auto"/>
            <w:bottom w:val="none" w:sz="0" w:space="0" w:color="auto"/>
            <w:right w:val="none" w:sz="0" w:space="0" w:color="auto"/>
          </w:divBdr>
        </w:div>
        <w:div w:id="288321428">
          <w:marLeft w:val="640"/>
          <w:marRight w:val="0"/>
          <w:marTop w:val="0"/>
          <w:marBottom w:val="0"/>
          <w:divBdr>
            <w:top w:val="none" w:sz="0" w:space="0" w:color="auto"/>
            <w:left w:val="none" w:sz="0" w:space="0" w:color="auto"/>
            <w:bottom w:val="none" w:sz="0" w:space="0" w:color="auto"/>
            <w:right w:val="none" w:sz="0" w:space="0" w:color="auto"/>
          </w:divBdr>
        </w:div>
        <w:div w:id="778597703">
          <w:marLeft w:val="640"/>
          <w:marRight w:val="0"/>
          <w:marTop w:val="0"/>
          <w:marBottom w:val="0"/>
          <w:divBdr>
            <w:top w:val="none" w:sz="0" w:space="0" w:color="auto"/>
            <w:left w:val="none" w:sz="0" w:space="0" w:color="auto"/>
            <w:bottom w:val="none" w:sz="0" w:space="0" w:color="auto"/>
            <w:right w:val="none" w:sz="0" w:space="0" w:color="auto"/>
          </w:divBdr>
        </w:div>
        <w:div w:id="1281063305">
          <w:marLeft w:val="640"/>
          <w:marRight w:val="0"/>
          <w:marTop w:val="0"/>
          <w:marBottom w:val="0"/>
          <w:divBdr>
            <w:top w:val="none" w:sz="0" w:space="0" w:color="auto"/>
            <w:left w:val="none" w:sz="0" w:space="0" w:color="auto"/>
            <w:bottom w:val="none" w:sz="0" w:space="0" w:color="auto"/>
            <w:right w:val="none" w:sz="0" w:space="0" w:color="auto"/>
          </w:divBdr>
        </w:div>
        <w:div w:id="374894893">
          <w:marLeft w:val="640"/>
          <w:marRight w:val="0"/>
          <w:marTop w:val="0"/>
          <w:marBottom w:val="0"/>
          <w:divBdr>
            <w:top w:val="none" w:sz="0" w:space="0" w:color="auto"/>
            <w:left w:val="none" w:sz="0" w:space="0" w:color="auto"/>
            <w:bottom w:val="none" w:sz="0" w:space="0" w:color="auto"/>
            <w:right w:val="none" w:sz="0" w:space="0" w:color="auto"/>
          </w:divBdr>
        </w:div>
        <w:div w:id="122620956">
          <w:marLeft w:val="640"/>
          <w:marRight w:val="0"/>
          <w:marTop w:val="0"/>
          <w:marBottom w:val="0"/>
          <w:divBdr>
            <w:top w:val="none" w:sz="0" w:space="0" w:color="auto"/>
            <w:left w:val="none" w:sz="0" w:space="0" w:color="auto"/>
            <w:bottom w:val="none" w:sz="0" w:space="0" w:color="auto"/>
            <w:right w:val="none" w:sz="0" w:space="0" w:color="auto"/>
          </w:divBdr>
        </w:div>
      </w:divsChild>
    </w:div>
    <w:div w:id="449132253">
      <w:bodyDiv w:val="1"/>
      <w:marLeft w:val="0"/>
      <w:marRight w:val="0"/>
      <w:marTop w:val="0"/>
      <w:marBottom w:val="0"/>
      <w:divBdr>
        <w:top w:val="none" w:sz="0" w:space="0" w:color="auto"/>
        <w:left w:val="none" w:sz="0" w:space="0" w:color="auto"/>
        <w:bottom w:val="none" w:sz="0" w:space="0" w:color="auto"/>
        <w:right w:val="none" w:sz="0" w:space="0" w:color="auto"/>
      </w:divBdr>
    </w:div>
    <w:div w:id="518008294">
      <w:bodyDiv w:val="1"/>
      <w:marLeft w:val="0"/>
      <w:marRight w:val="0"/>
      <w:marTop w:val="0"/>
      <w:marBottom w:val="0"/>
      <w:divBdr>
        <w:top w:val="none" w:sz="0" w:space="0" w:color="auto"/>
        <w:left w:val="none" w:sz="0" w:space="0" w:color="auto"/>
        <w:bottom w:val="none" w:sz="0" w:space="0" w:color="auto"/>
        <w:right w:val="none" w:sz="0" w:space="0" w:color="auto"/>
      </w:divBdr>
      <w:divsChild>
        <w:div w:id="377632331">
          <w:marLeft w:val="640"/>
          <w:marRight w:val="0"/>
          <w:marTop w:val="0"/>
          <w:marBottom w:val="0"/>
          <w:divBdr>
            <w:top w:val="none" w:sz="0" w:space="0" w:color="auto"/>
            <w:left w:val="none" w:sz="0" w:space="0" w:color="auto"/>
            <w:bottom w:val="none" w:sz="0" w:space="0" w:color="auto"/>
            <w:right w:val="none" w:sz="0" w:space="0" w:color="auto"/>
          </w:divBdr>
        </w:div>
        <w:div w:id="1877229951">
          <w:marLeft w:val="640"/>
          <w:marRight w:val="0"/>
          <w:marTop w:val="0"/>
          <w:marBottom w:val="0"/>
          <w:divBdr>
            <w:top w:val="none" w:sz="0" w:space="0" w:color="auto"/>
            <w:left w:val="none" w:sz="0" w:space="0" w:color="auto"/>
            <w:bottom w:val="none" w:sz="0" w:space="0" w:color="auto"/>
            <w:right w:val="none" w:sz="0" w:space="0" w:color="auto"/>
          </w:divBdr>
        </w:div>
        <w:div w:id="863059373">
          <w:marLeft w:val="640"/>
          <w:marRight w:val="0"/>
          <w:marTop w:val="0"/>
          <w:marBottom w:val="0"/>
          <w:divBdr>
            <w:top w:val="none" w:sz="0" w:space="0" w:color="auto"/>
            <w:left w:val="none" w:sz="0" w:space="0" w:color="auto"/>
            <w:bottom w:val="none" w:sz="0" w:space="0" w:color="auto"/>
            <w:right w:val="none" w:sz="0" w:space="0" w:color="auto"/>
          </w:divBdr>
        </w:div>
      </w:divsChild>
    </w:div>
    <w:div w:id="518854763">
      <w:bodyDiv w:val="1"/>
      <w:marLeft w:val="0"/>
      <w:marRight w:val="0"/>
      <w:marTop w:val="0"/>
      <w:marBottom w:val="0"/>
      <w:divBdr>
        <w:top w:val="none" w:sz="0" w:space="0" w:color="auto"/>
        <w:left w:val="none" w:sz="0" w:space="0" w:color="auto"/>
        <w:bottom w:val="none" w:sz="0" w:space="0" w:color="auto"/>
        <w:right w:val="none" w:sz="0" w:space="0" w:color="auto"/>
      </w:divBdr>
    </w:div>
    <w:div w:id="547911603">
      <w:bodyDiv w:val="1"/>
      <w:marLeft w:val="0"/>
      <w:marRight w:val="0"/>
      <w:marTop w:val="0"/>
      <w:marBottom w:val="0"/>
      <w:divBdr>
        <w:top w:val="none" w:sz="0" w:space="0" w:color="auto"/>
        <w:left w:val="none" w:sz="0" w:space="0" w:color="auto"/>
        <w:bottom w:val="none" w:sz="0" w:space="0" w:color="auto"/>
        <w:right w:val="none" w:sz="0" w:space="0" w:color="auto"/>
      </w:divBdr>
      <w:divsChild>
        <w:div w:id="231475205">
          <w:marLeft w:val="480"/>
          <w:marRight w:val="0"/>
          <w:marTop w:val="0"/>
          <w:marBottom w:val="0"/>
          <w:divBdr>
            <w:top w:val="none" w:sz="0" w:space="0" w:color="auto"/>
            <w:left w:val="none" w:sz="0" w:space="0" w:color="auto"/>
            <w:bottom w:val="none" w:sz="0" w:space="0" w:color="auto"/>
            <w:right w:val="none" w:sz="0" w:space="0" w:color="auto"/>
          </w:divBdr>
        </w:div>
        <w:div w:id="1086536552">
          <w:marLeft w:val="480"/>
          <w:marRight w:val="0"/>
          <w:marTop w:val="0"/>
          <w:marBottom w:val="0"/>
          <w:divBdr>
            <w:top w:val="none" w:sz="0" w:space="0" w:color="auto"/>
            <w:left w:val="none" w:sz="0" w:space="0" w:color="auto"/>
            <w:bottom w:val="none" w:sz="0" w:space="0" w:color="auto"/>
            <w:right w:val="none" w:sz="0" w:space="0" w:color="auto"/>
          </w:divBdr>
        </w:div>
      </w:divsChild>
    </w:div>
    <w:div w:id="591546719">
      <w:bodyDiv w:val="1"/>
      <w:marLeft w:val="0"/>
      <w:marRight w:val="0"/>
      <w:marTop w:val="0"/>
      <w:marBottom w:val="0"/>
      <w:divBdr>
        <w:top w:val="none" w:sz="0" w:space="0" w:color="auto"/>
        <w:left w:val="none" w:sz="0" w:space="0" w:color="auto"/>
        <w:bottom w:val="none" w:sz="0" w:space="0" w:color="auto"/>
        <w:right w:val="none" w:sz="0" w:space="0" w:color="auto"/>
      </w:divBdr>
      <w:divsChild>
        <w:div w:id="1864200651">
          <w:marLeft w:val="640"/>
          <w:marRight w:val="0"/>
          <w:marTop w:val="0"/>
          <w:marBottom w:val="0"/>
          <w:divBdr>
            <w:top w:val="none" w:sz="0" w:space="0" w:color="auto"/>
            <w:left w:val="none" w:sz="0" w:space="0" w:color="auto"/>
            <w:bottom w:val="none" w:sz="0" w:space="0" w:color="auto"/>
            <w:right w:val="none" w:sz="0" w:space="0" w:color="auto"/>
          </w:divBdr>
        </w:div>
        <w:div w:id="663094673">
          <w:marLeft w:val="640"/>
          <w:marRight w:val="0"/>
          <w:marTop w:val="0"/>
          <w:marBottom w:val="0"/>
          <w:divBdr>
            <w:top w:val="none" w:sz="0" w:space="0" w:color="auto"/>
            <w:left w:val="none" w:sz="0" w:space="0" w:color="auto"/>
            <w:bottom w:val="none" w:sz="0" w:space="0" w:color="auto"/>
            <w:right w:val="none" w:sz="0" w:space="0" w:color="auto"/>
          </w:divBdr>
        </w:div>
      </w:divsChild>
    </w:div>
    <w:div w:id="616133990">
      <w:bodyDiv w:val="1"/>
      <w:marLeft w:val="0"/>
      <w:marRight w:val="0"/>
      <w:marTop w:val="0"/>
      <w:marBottom w:val="0"/>
      <w:divBdr>
        <w:top w:val="none" w:sz="0" w:space="0" w:color="auto"/>
        <w:left w:val="none" w:sz="0" w:space="0" w:color="auto"/>
        <w:bottom w:val="none" w:sz="0" w:space="0" w:color="auto"/>
        <w:right w:val="none" w:sz="0" w:space="0" w:color="auto"/>
      </w:divBdr>
    </w:div>
    <w:div w:id="616378864">
      <w:bodyDiv w:val="1"/>
      <w:marLeft w:val="0"/>
      <w:marRight w:val="0"/>
      <w:marTop w:val="0"/>
      <w:marBottom w:val="0"/>
      <w:divBdr>
        <w:top w:val="none" w:sz="0" w:space="0" w:color="auto"/>
        <w:left w:val="none" w:sz="0" w:space="0" w:color="auto"/>
        <w:bottom w:val="none" w:sz="0" w:space="0" w:color="auto"/>
        <w:right w:val="none" w:sz="0" w:space="0" w:color="auto"/>
      </w:divBdr>
      <w:divsChild>
        <w:div w:id="1287813014">
          <w:marLeft w:val="640"/>
          <w:marRight w:val="0"/>
          <w:marTop w:val="0"/>
          <w:marBottom w:val="0"/>
          <w:divBdr>
            <w:top w:val="none" w:sz="0" w:space="0" w:color="auto"/>
            <w:left w:val="none" w:sz="0" w:space="0" w:color="auto"/>
            <w:bottom w:val="none" w:sz="0" w:space="0" w:color="auto"/>
            <w:right w:val="none" w:sz="0" w:space="0" w:color="auto"/>
          </w:divBdr>
        </w:div>
        <w:div w:id="1668632898">
          <w:marLeft w:val="640"/>
          <w:marRight w:val="0"/>
          <w:marTop w:val="0"/>
          <w:marBottom w:val="0"/>
          <w:divBdr>
            <w:top w:val="none" w:sz="0" w:space="0" w:color="auto"/>
            <w:left w:val="none" w:sz="0" w:space="0" w:color="auto"/>
            <w:bottom w:val="none" w:sz="0" w:space="0" w:color="auto"/>
            <w:right w:val="none" w:sz="0" w:space="0" w:color="auto"/>
          </w:divBdr>
        </w:div>
        <w:div w:id="1736856419">
          <w:marLeft w:val="640"/>
          <w:marRight w:val="0"/>
          <w:marTop w:val="0"/>
          <w:marBottom w:val="0"/>
          <w:divBdr>
            <w:top w:val="none" w:sz="0" w:space="0" w:color="auto"/>
            <w:left w:val="none" w:sz="0" w:space="0" w:color="auto"/>
            <w:bottom w:val="none" w:sz="0" w:space="0" w:color="auto"/>
            <w:right w:val="none" w:sz="0" w:space="0" w:color="auto"/>
          </w:divBdr>
        </w:div>
        <w:div w:id="571158817">
          <w:marLeft w:val="640"/>
          <w:marRight w:val="0"/>
          <w:marTop w:val="0"/>
          <w:marBottom w:val="0"/>
          <w:divBdr>
            <w:top w:val="none" w:sz="0" w:space="0" w:color="auto"/>
            <w:left w:val="none" w:sz="0" w:space="0" w:color="auto"/>
            <w:bottom w:val="none" w:sz="0" w:space="0" w:color="auto"/>
            <w:right w:val="none" w:sz="0" w:space="0" w:color="auto"/>
          </w:divBdr>
        </w:div>
        <w:div w:id="1423331150">
          <w:marLeft w:val="640"/>
          <w:marRight w:val="0"/>
          <w:marTop w:val="0"/>
          <w:marBottom w:val="0"/>
          <w:divBdr>
            <w:top w:val="none" w:sz="0" w:space="0" w:color="auto"/>
            <w:left w:val="none" w:sz="0" w:space="0" w:color="auto"/>
            <w:bottom w:val="none" w:sz="0" w:space="0" w:color="auto"/>
            <w:right w:val="none" w:sz="0" w:space="0" w:color="auto"/>
          </w:divBdr>
        </w:div>
        <w:div w:id="2050109526">
          <w:marLeft w:val="640"/>
          <w:marRight w:val="0"/>
          <w:marTop w:val="0"/>
          <w:marBottom w:val="0"/>
          <w:divBdr>
            <w:top w:val="none" w:sz="0" w:space="0" w:color="auto"/>
            <w:left w:val="none" w:sz="0" w:space="0" w:color="auto"/>
            <w:bottom w:val="none" w:sz="0" w:space="0" w:color="auto"/>
            <w:right w:val="none" w:sz="0" w:space="0" w:color="auto"/>
          </w:divBdr>
        </w:div>
        <w:div w:id="1767379091">
          <w:marLeft w:val="640"/>
          <w:marRight w:val="0"/>
          <w:marTop w:val="0"/>
          <w:marBottom w:val="0"/>
          <w:divBdr>
            <w:top w:val="none" w:sz="0" w:space="0" w:color="auto"/>
            <w:left w:val="none" w:sz="0" w:space="0" w:color="auto"/>
            <w:bottom w:val="none" w:sz="0" w:space="0" w:color="auto"/>
            <w:right w:val="none" w:sz="0" w:space="0" w:color="auto"/>
          </w:divBdr>
        </w:div>
        <w:div w:id="1910000727">
          <w:marLeft w:val="640"/>
          <w:marRight w:val="0"/>
          <w:marTop w:val="0"/>
          <w:marBottom w:val="0"/>
          <w:divBdr>
            <w:top w:val="none" w:sz="0" w:space="0" w:color="auto"/>
            <w:left w:val="none" w:sz="0" w:space="0" w:color="auto"/>
            <w:bottom w:val="none" w:sz="0" w:space="0" w:color="auto"/>
            <w:right w:val="none" w:sz="0" w:space="0" w:color="auto"/>
          </w:divBdr>
        </w:div>
        <w:div w:id="1391609028">
          <w:marLeft w:val="640"/>
          <w:marRight w:val="0"/>
          <w:marTop w:val="0"/>
          <w:marBottom w:val="0"/>
          <w:divBdr>
            <w:top w:val="none" w:sz="0" w:space="0" w:color="auto"/>
            <w:left w:val="none" w:sz="0" w:space="0" w:color="auto"/>
            <w:bottom w:val="none" w:sz="0" w:space="0" w:color="auto"/>
            <w:right w:val="none" w:sz="0" w:space="0" w:color="auto"/>
          </w:divBdr>
        </w:div>
      </w:divsChild>
    </w:div>
    <w:div w:id="630743792">
      <w:bodyDiv w:val="1"/>
      <w:marLeft w:val="0"/>
      <w:marRight w:val="0"/>
      <w:marTop w:val="0"/>
      <w:marBottom w:val="0"/>
      <w:divBdr>
        <w:top w:val="none" w:sz="0" w:space="0" w:color="auto"/>
        <w:left w:val="none" w:sz="0" w:space="0" w:color="auto"/>
        <w:bottom w:val="none" w:sz="0" w:space="0" w:color="auto"/>
        <w:right w:val="none" w:sz="0" w:space="0" w:color="auto"/>
      </w:divBdr>
      <w:divsChild>
        <w:div w:id="1349673099">
          <w:marLeft w:val="480"/>
          <w:marRight w:val="0"/>
          <w:marTop w:val="0"/>
          <w:marBottom w:val="0"/>
          <w:divBdr>
            <w:top w:val="none" w:sz="0" w:space="0" w:color="auto"/>
            <w:left w:val="none" w:sz="0" w:space="0" w:color="auto"/>
            <w:bottom w:val="none" w:sz="0" w:space="0" w:color="auto"/>
            <w:right w:val="none" w:sz="0" w:space="0" w:color="auto"/>
          </w:divBdr>
        </w:div>
        <w:div w:id="1240092044">
          <w:marLeft w:val="480"/>
          <w:marRight w:val="0"/>
          <w:marTop w:val="0"/>
          <w:marBottom w:val="0"/>
          <w:divBdr>
            <w:top w:val="none" w:sz="0" w:space="0" w:color="auto"/>
            <w:left w:val="none" w:sz="0" w:space="0" w:color="auto"/>
            <w:bottom w:val="none" w:sz="0" w:space="0" w:color="auto"/>
            <w:right w:val="none" w:sz="0" w:space="0" w:color="auto"/>
          </w:divBdr>
        </w:div>
      </w:divsChild>
    </w:div>
    <w:div w:id="689180737">
      <w:bodyDiv w:val="1"/>
      <w:marLeft w:val="0"/>
      <w:marRight w:val="0"/>
      <w:marTop w:val="0"/>
      <w:marBottom w:val="0"/>
      <w:divBdr>
        <w:top w:val="none" w:sz="0" w:space="0" w:color="auto"/>
        <w:left w:val="none" w:sz="0" w:space="0" w:color="auto"/>
        <w:bottom w:val="none" w:sz="0" w:space="0" w:color="auto"/>
        <w:right w:val="none" w:sz="0" w:space="0" w:color="auto"/>
      </w:divBdr>
      <w:divsChild>
        <w:div w:id="947851622">
          <w:marLeft w:val="640"/>
          <w:marRight w:val="0"/>
          <w:marTop w:val="0"/>
          <w:marBottom w:val="0"/>
          <w:divBdr>
            <w:top w:val="none" w:sz="0" w:space="0" w:color="auto"/>
            <w:left w:val="none" w:sz="0" w:space="0" w:color="auto"/>
            <w:bottom w:val="none" w:sz="0" w:space="0" w:color="auto"/>
            <w:right w:val="none" w:sz="0" w:space="0" w:color="auto"/>
          </w:divBdr>
        </w:div>
        <w:div w:id="2088532896">
          <w:marLeft w:val="640"/>
          <w:marRight w:val="0"/>
          <w:marTop w:val="0"/>
          <w:marBottom w:val="0"/>
          <w:divBdr>
            <w:top w:val="none" w:sz="0" w:space="0" w:color="auto"/>
            <w:left w:val="none" w:sz="0" w:space="0" w:color="auto"/>
            <w:bottom w:val="none" w:sz="0" w:space="0" w:color="auto"/>
            <w:right w:val="none" w:sz="0" w:space="0" w:color="auto"/>
          </w:divBdr>
        </w:div>
        <w:div w:id="1487428380">
          <w:marLeft w:val="640"/>
          <w:marRight w:val="0"/>
          <w:marTop w:val="0"/>
          <w:marBottom w:val="0"/>
          <w:divBdr>
            <w:top w:val="none" w:sz="0" w:space="0" w:color="auto"/>
            <w:left w:val="none" w:sz="0" w:space="0" w:color="auto"/>
            <w:bottom w:val="none" w:sz="0" w:space="0" w:color="auto"/>
            <w:right w:val="none" w:sz="0" w:space="0" w:color="auto"/>
          </w:divBdr>
        </w:div>
        <w:div w:id="1549605653">
          <w:marLeft w:val="640"/>
          <w:marRight w:val="0"/>
          <w:marTop w:val="0"/>
          <w:marBottom w:val="0"/>
          <w:divBdr>
            <w:top w:val="none" w:sz="0" w:space="0" w:color="auto"/>
            <w:left w:val="none" w:sz="0" w:space="0" w:color="auto"/>
            <w:bottom w:val="none" w:sz="0" w:space="0" w:color="auto"/>
            <w:right w:val="none" w:sz="0" w:space="0" w:color="auto"/>
          </w:divBdr>
        </w:div>
        <w:div w:id="244608571">
          <w:marLeft w:val="640"/>
          <w:marRight w:val="0"/>
          <w:marTop w:val="0"/>
          <w:marBottom w:val="0"/>
          <w:divBdr>
            <w:top w:val="none" w:sz="0" w:space="0" w:color="auto"/>
            <w:left w:val="none" w:sz="0" w:space="0" w:color="auto"/>
            <w:bottom w:val="none" w:sz="0" w:space="0" w:color="auto"/>
            <w:right w:val="none" w:sz="0" w:space="0" w:color="auto"/>
          </w:divBdr>
        </w:div>
        <w:div w:id="2090737270">
          <w:marLeft w:val="640"/>
          <w:marRight w:val="0"/>
          <w:marTop w:val="0"/>
          <w:marBottom w:val="0"/>
          <w:divBdr>
            <w:top w:val="none" w:sz="0" w:space="0" w:color="auto"/>
            <w:left w:val="none" w:sz="0" w:space="0" w:color="auto"/>
            <w:bottom w:val="none" w:sz="0" w:space="0" w:color="auto"/>
            <w:right w:val="none" w:sz="0" w:space="0" w:color="auto"/>
          </w:divBdr>
        </w:div>
        <w:div w:id="886792747">
          <w:marLeft w:val="640"/>
          <w:marRight w:val="0"/>
          <w:marTop w:val="0"/>
          <w:marBottom w:val="0"/>
          <w:divBdr>
            <w:top w:val="none" w:sz="0" w:space="0" w:color="auto"/>
            <w:left w:val="none" w:sz="0" w:space="0" w:color="auto"/>
            <w:bottom w:val="none" w:sz="0" w:space="0" w:color="auto"/>
            <w:right w:val="none" w:sz="0" w:space="0" w:color="auto"/>
          </w:divBdr>
        </w:div>
        <w:div w:id="754859652">
          <w:marLeft w:val="640"/>
          <w:marRight w:val="0"/>
          <w:marTop w:val="0"/>
          <w:marBottom w:val="0"/>
          <w:divBdr>
            <w:top w:val="none" w:sz="0" w:space="0" w:color="auto"/>
            <w:left w:val="none" w:sz="0" w:space="0" w:color="auto"/>
            <w:bottom w:val="none" w:sz="0" w:space="0" w:color="auto"/>
            <w:right w:val="none" w:sz="0" w:space="0" w:color="auto"/>
          </w:divBdr>
        </w:div>
        <w:div w:id="1542208325">
          <w:marLeft w:val="640"/>
          <w:marRight w:val="0"/>
          <w:marTop w:val="0"/>
          <w:marBottom w:val="0"/>
          <w:divBdr>
            <w:top w:val="none" w:sz="0" w:space="0" w:color="auto"/>
            <w:left w:val="none" w:sz="0" w:space="0" w:color="auto"/>
            <w:bottom w:val="none" w:sz="0" w:space="0" w:color="auto"/>
            <w:right w:val="none" w:sz="0" w:space="0" w:color="auto"/>
          </w:divBdr>
        </w:div>
        <w:div w:id="1728987094">
          <w:marLeft w:val="640"/>
          <w:marRight w:val="0"/>
          <w:marTop w:val="0"/>
          <w:marBottom w:val="0"/>
          <w:divBdr>
            <w:top w:val="none" w:sz="0" w:space="0" w:color="auto"/>
            <w:left w:val="none" w:sz="0" w:space="0" w:color="auto"/>
            <w:bottom w:val="none" w:sz="0" w:space="0" w:color="auto"/>
            <w:right w:val="none" w:sz="0" w:space="0" w:color="auto"/>
          </w:divBdr>
        </w:div>
        <w:div w:id="186987638">
          <w:marLeft w:val="640"/>
          <w:marRight w:val="0"/>
          <w:marTop w:val="0"/>
          <w:marBottom w:val="0"/>
          <w:divBdr>
            <w:top w:val="none" w:sz="0" w:space="0" w:color="auto"/>
            <w:left w:val="none" w:sz="0" w:space="0" w:color="auto"/>
            <w:bottom w:val="none" w:sz="0" w:space="0" w:color="auto"/>
            <w:right w:val="none" w:sz="0" w:space="0" w:color="auto"/>
          </w:divBdr>
        </w:div>
      </w:divsChild>
    </w:div>
    <w:div w:id="723329350">
      <w:bodyDiv w:val="1"/>
      <w:marLeft w:val="0"/>
      <w:marRight w:val="0"/>
      <w:marTop w:val="0"/>
      <w:marBottom w:val="0"/>
      <w:divBdr>
        <w:top w:val="none" w:sz="0" w:space="0" w:color="auto"/>
        <w:left w:val="none" w:sz="0" w:space="0" w:color="auto"/>
        <w:bottom w:val="none" w:sz="0" w:space="0" w:color="auto"/>
        <w:right w:val="none" w:sz="0" w:space="0" w:color="auto"/>
      </w:divBdr>
      <w:divsChild>
        <w:div w:id="1143159341">
          <w:marLeft w:val="640"/>
          <w:marRight w:val="0"/>
          <w:marTop w:val="0"/>
          <w:marBottom w:val="0"/>
          <w:divBdr>
            <w:top w:val="none" w:sz="0" w:space="0" w:color="auto"/>
            <w:left w:val="none" w:sz="0" w:space="0" w:color="auto"/>
            <w:bottom w:val="none" w:sz="0" w:space="0" w:color="auto"/>
            <w:right w:val="none" w:sz="0" w:space="0" w:color="auto"/>
          </w:divBdr>
        </w:div>
        <w:div w:id="1930693032">
          <w:marLeft w:val="640"/>
          <w:marRight w:val="0"/>
          <w:marTop w:val="0"/>
          <w:marBottom w:val="0"/>
          <w:divBdr>
            <w:top w:val="none" w:sz="0" w:space="0" w:color="auto"/>
            <w:left w:val="none" w:sz="0" w:space="0" w:color="auto"/>
            <w:bottom w:val="none" w:sz="0" w:space="0" w:color="auto"/>
            <w:right w:val="none" w:sz="0" w:space="0" w:color="auto"/>
          </w:divBdr>
        </w:div>
        <w:div w:id="1878614710">
          <w:marLeft w:val="640"/>
          <w:marRight w:val="0"/>
          <w:marTop w:val="0"/>
          <w:marBottom w:val="0"/>
          <w:divBdr>
            <w:top w:val="none" w:sz="0" w:space="0" w:color="auto"/>
            <w:left w:val="none" w:sz="0" w:space="0" w:color="auto"/>
            <w:bottom w:val="none" w:sz="0" w:space="0" w:color="auto"/>
            <w:right w:val="none" w:sz="0" w:space="0" w:color="auto"/>
          </w:divBdr>
        </w:div>
        <w:div w:id="305814756">
          <w:marLeft w:val="640"/>
          <w:marRight w:val="0"/>
          <w:marTop w:val="0"/>
          <w:marBottom w:val="0"/>
          <w:divBdr>
            <w:top w:val="none" w:sz="0" w:space="0" w:color="auto"/>
            <w:left w:val="none" w:sz="0" w:space="0" w:color="auto"/>
            <w:bottom w:val="none" w:sz="0" w:space="0" w:color="auto"/>
            <w:right w:val="none" w:sz="0" w:space="0" w:color="auto"/>
          </w:divBdr>
        </w:div>
        <w:div w:id="681082283">
          <w:marLeft w:val="640"/>
          <w:marRight w:val="0"/>
          <w:marTop w:val="0"/>
          <w:marBottom w:val="0"/>
          <w:divBdr>
            <w:top w:val="none" w:sz="0" w:space="0" w:color="auto"/>
            <w:left w:val="none" w:sz="0" w:space="0" w:color="auto"/>
            <w:bottom w:val="none" w:sz="0" w:space="0" w:color="auto"/>
            <w:right w:val="none" w:sz="0" w:space="0" w:color="auto"/>
          </w:divBdr>
        </w:div>
      </w:divsChild>
    </w:div>
    <w:div w:id="726610031">
      <w:bodyDiv w:val="1"/>
      <w:marLeft w:val="0"/>
      <w:marRight w:val="0"/>
      <w:marTop w:val="0"/>
      <w:marBottom w:val="0"/>
      <w:divBdr>
        <w:top w:val="none" w:sz="0" w:space="0" w:color="auto"/>
        <w:left w:val="none" w:sz="0" w:space="0" w:color="auto"/>
        <w:bottom w:val="none" w:sz="0" w:space="0" w:color="auto"/>
        <w:right w:val="none" w:sz="0" w:space="0" w:color="auto"/>
      </w:divBdr>
      <w:divsChild>
        <w:div w:id="782959819">
          <w:marLeft w:val="640"/>
          <w:marRight w:val="0"/>
          <w:marTop w:val="0"/>
          <w:marBottom w:val="0"/>
          <w:divBdr>
            <w:top w:val="none" w:sz="0" w:space="0" w:color="auto"/>
            <w:left w:val="none" w:sz="0" w:space="0" w:color="auto"/>
            <w:bottom w:val="none" w:sz="0" w:space="0" w:color="auto"/>
            <w:right w:val="none" w:sz="0" w:space="0" w:color="auto"/>
          </w:divBdr>
        </w:div>
        <w:div w:id="1469937520">
          <w:marLeft w:val="640"/>
          <w:marRight w:val="0"/>
          <w:marTop w:val="0"/>
          <w:marBottom w:val="0"/>
          <w:divBdr>
            <w:top w:val="none" w:sz="0" w:space="0" w:color="auto"/>
            <w:left w:val="none" w:sz="0" w:space="0" w:color="auto"/>
            <w:bottom w:val="none" w:sz="0" w:space="0" w:color="auto"/>
            <w:right w:val="none" w:sz="0" w:space="0" w:color="auto"/>
          </w:divBdr>
        </w:div>
        <w:div w:id="935484192">
          <w:marLeft w:val="640"/>
          <w:marRight w:val="0"/>
          <w:marTop w:val="0"/>
          <w:marBottom w:val="0"/>
          <w:divBdr>
            <w:top w:val="none" w:sz="0" w:space="0" w:color="auto"/>
            <w:left w:val="none" w:sz="0" w:space="0" w:color="auto"/>
            <w:bottom w:val="none" w:sz="0" w:space="0" w:color="auto"/>
            <w:right w:val="none" w:sz="0" w:space="0" w:color="auto"/>
          </w:divBdr>
        </w:div>
        <w:div w:id="284586337">
          <w:marLeft w:val="640"/>
          <w:marRight w:val="0"/>
          <w:marTop w:val="0"/>
          <w:marBottom w:val="0"/>
          <w:divBdr>
            <w:top w:val="none" w:sz="0" w:space="0" w:color="auto"/>
            <w:left w:val="none" w:sz="0" w:space="0" w:color="auto"/>
            <w:bottom w:val="none" w:sz="0" w:space="0" w:color="auto"/>
            <w:right w:val="none" w:sz="0" w:space="0" w:color="auto"/>
          </w:divBdr>
        </w:div>
        <w:div w:id="1353141049">
          <w:marLeft w:val="640"/>
          <w:marRight w:val="0"/>
          <w:marTop w:val="0"/>
          <w:marBottom w:val="0"/>
          <w:divBdr>
            <w:top w:val="none" w:sz="0" w:space="0" w:color="auto"/>
            <w:left w:val="none" w:sz="0" w:space="0" w:color="auto"/>
            <w:bottom w:val="none" w:sz="0" w:space="0" w:color="auto"/>
            <w:right w:val="none" w:sz="0" w:space="0" w:color="auto"/>
          </w:divBdr>
        </w:div>
        <w:div w:id="1898928806">
          <w:marLeft w:val="640"/>
          <w:marRight w:val="0"/>
          <w:marTop w:val="0"/>
          <w:marBottom w:val="0"/>
          <w:divBdr>
            <w:top w:val="none" w:sz="0" w:space="0" w:color="auto"/>
            <w:left w:val="none" w:sz="0" w:space="0" w:color="auto"/>
            <w:bottom w:val="none" w:sz="0" w:space="0" w:color="auto"/>
            <w:right w:val="none" w:sz="0" w:space="0" w:color="auto"/>
          </w:divBdr>
        </w:div>
        <w:div w:id="805046668">
          <w:marLeft w:val="640"/>
          <w:marRight w:val="0"/>
          <w:marTop w:val="0"/>
          <w:marBottom w:val="0"/>
          <w:divBdr>
            <w:top w:val="none" w:sz="0" w:space="0" w:color="auto"/>
            <w:left w:val="none" w:sz="0" w:space="0" w:color="auto"/>
            <w:bottom w:val="none" w:sz="0" w:space="0" w:color="auto"/>
            <w:right w:val="none" w:sz="0" w:space="0" w:color="auto"/>
          </w:divBdr>
        </w:div>
        <w:div w:id="1004282099">
          <w:marLeft w:val="640"/>
          <w:marRight w:val="0"/>
          <w:marTop w:val="0"/>
          <w:marBottom w:val="0"/>
          <w:divBdr>
            <w:top w:val="none" w:sz="0" w:space="0" w:color="auto"/>
            <w:left w:val="none" w:sz="0" w:space="0" w:color="auto"/>
            <w:bottom w:val="none" w:sz="0" w:space="0" w:color="auto"/>
            <w:right w:val="none" w:sz="0" w:space="0" w:color="auto"/>
          </w:divBdr>
        </w:div>
      </w:divsChild>
    </w:div>
    <w:div w:id="807014559">
      <w:bodyDiv w:val="1"/>
      <w:marLeft w:val="0"/>
      <w:marRight w:val="0"/>
      <w:marTop w:val="0"/>
      <w:marBottom w:val="0"/>
      <w:divBdr>
        <w:top w:val="none" w:sz="0" w:space="0" w:color="auto"/>
        <w:left w:val="none" w:sz="0" w:space="0" w:color="auto"/>
        <w:bottom w:val="none" w:sz="0" w:space="0" w:color="auto"/>
        <w:right w:val="none" w:sz="0" w:space="0" w:color="auto"/>
      </w:divBdr>
      <w:divsChild>
        <w:div w:id="34742990">
          <w:marLeft w:val="640"/>
          <w:marRight w:val="0"/>
          <w:marTop w:val="0"/>
          <w:marBottom w:val="0"/>
          <w:divBdr>
            <w:top w:val="none" w:sz="0" w:space="0" w:color="auto"/>
            <w:left w:val="none" w:sz="0" w:space="0" w:color="auto"/>
            <w:bottom w:val="none" w:sz="0" w:space="0" w:color="auto"/>
            <w:right w:val="none" w:sz="0" w:space="0" w:color="auto"/>
          </w:divBdr>
        </w:div>
        <w:div w:id="1159007224">
          <w:marLeft w:val="640"/>
          <w:marRight w:val="0"/>
          <w:marTop w:val="0"/>
          <w:marBottom w:val="0"/>
          <w:divBdr>
            <w:top w:val="none" w:sz="0" w:space="0" w:color="auto"/>
            <w:left w:val="none" w:sz="0" w:space="0" w:color="auto"/>
            <w:bottom w:val="none" w:sz="0" w:space="0" w:color="auto"/>
            <w:right w:val="none" w:sz="0" w:space="0" w:color="auto"/>
          </w:divBdr>
        </w:div>
      </w:divsChild>
    </w:div>
    <w:div w:id="836114486">
      <w:bodyDiv w:val="1"/>
      <w:marLeft w:val="0"/>
      <w:marRight w:val="0"/>
      <w:marTop w:val="0"/>
      <w:marBottom w:val="0"/>
      <w:divBdr>
        <w:top w:val="none" w:sz="0" w:space="0" w:color="auto"/>
        <w:left w:val="none" w:sz="0" w:space="0" w:color="auto"/>
        <w:bottom w:val="none" w:sz="0" w:space="0" w:color="auto"/>
        <w:right w:val="none" w:sz="0" w:space="0" w:color="auto"/>
      </w:divBdr>
      <w:divsChild>
        <w:div w:id="1206066626">
          <w:marLeft w:val="640"/>
          <w:marRight w:val="0"/>
          <w:marTop w:val="0"/>
          <w:marBottom w:val="0"/>
          <w:divBdr>
            <w:top w:val="none" w:sz="0" w:space="0" w:color="auto"/>
            <w:left w:val="none" w:sz="0" w:space="0" w:color="auto"/>
            <w:bottom w:val="none" w:sz="0" w:space="0" w:color="auto"/>
            <w:right w:val="none" w:sz="0" w:space="0" w:color="auto"/>
          </w:divBdr>
        </w:div>
        <w:div w:id="775635106">
          <w:marLeft w:val="640"/>
          <w:marRight w:val="0"/>
          <w:marTop w:val="0"/>
          <w:marBottom w:val="0"/>
          <w:divBdr>
            <w:top w:val="none" w:sz="0" w:space="0" w:color="auto"/>
            <w:left w:val="none" w:sz="0" w:space="0" w:color="auto"/>
            <w:bottom w:val="none" w:sz="0" w:space="0" w:color="auto"/>
            <w:right w:val="none" w:sz="0" w:space="0" w:color="auto"/>
          </w:divBdr>
        </w:div>
      </w:divsChild>
    </w:div>
    <w:div w:id="854462410">
      <w:bodyDiv w:val="1"/>
      <w:marLeft w:val="0"/>
      <w:marRight w:val="0"/>
      <w:marTop w:val="0"/>
      <w:marBottom w:val="0"/>
      <w:divBdr>
        <w:top w:val="none" w:sz="0" w:space="0" w:color="auto"/>
        <w:left w:val="none" w:sz="0" w:space="0" w:color="auto"/>
        <w:bottom w:val="none" w:sz="0" w:space="0" w:color="auto"/>
        <w:right w:val="none" w:sz="0" w:space="0" w:color="auto"/>
      </w:divBdr>
      <w:divsChild>
        <w:div w:id="530844853">
          <w:marLeft w:val="640"/>
          <w:marRight w:val="0"/>
          <w:marTop w:val="0"/>
          <w:marBottom w:val="0"/>
          <w:divBdr>
            <w:top w:val="none" w:sz="0" w:space="0" w:color="auto"/>
            <w:left w:val="none" w:sz="0" w:space="0" w:color="auto"/>
            <w:bottom w:val="none" w:sz="0" w:space="0" w:color="auto"/>
            <w:right w:val="none" w:sz="0" w:space="0" w:color="auto"/>
          </w:divBdr>
        </w:div>
        <w:div w:id="244849186">
          <w:marLeft w:val="640"/>
          <w:marRight w:val="0"/>
          <w:marTop w:val="0"/>
          <w:marBottom w:val="0"/>
          <w:divBdr>
            <w:top w:val="none" w:sz="0" w:space="0" w:color="auto"/>
            <w:left w:val="none" w:sz="0" w:space="0" w:color="auto"/>
            <w:bottom w:val="none" w:sz="0" w:space="0" w:color="auto"/>
            <w:right w:val="none" w:sz="0" w:space="0" w:color="auto"/>
          </w:divBdr>
        </w:div>
        <w:div w:id="149058572">
          <w:marLeft w:val="640"/>
          <w:marRight w:val="0"/>
          <w:marTop w:val="0"/>
          <w:marBottom w:val="0"/>
          <w:divBdr>
            <w:top w:val="none" w:sz="0" w:space="0" w:color="auto"/>
            <w:left w:val="none" w:sz="0" w:space="0" w:color="auto"/>
            <w:bottom w:val="none" w:sz="0" w:space="0" w:color="auto"/>
            <w:right w:val="none" w:sz="0" w:space="0" w:color="auto"/>
          </w:divBdr>
        </w:div>
        <w:div w:id="274796815">
          <w:marLeft w:val="640"/>
          <w:marRight w:val="0"/>
          <w:marTop w:val="0"/>
          <w:marBottom w:val="0"/>
          <w:divBdr>
            <w:top w:val="none" w:sz="0" w:space="0" w:color="auto"/>
            <w:left w:val="none" w:sz="0" w:space="0" w:color="auto"/>
            <w:bottom w:val="none" w:sz="0" w:space="0" w:color="auto"/>
            <w:right w:val="none" w:sz="0" w:space="0" w:color="auto"/>
          </w:divBdr>
        </w:div>
        <w:div w:id="1937396470">
          <w:marLeft w:val="640"/>
          <w:marRight w:val="0"/>
          <w:marTop w:val="0"/>
          <w:marBottom w:val="0"/>
          <w:divBdr>
            <w:top w:val="none" w:sz="0" w:space="0" w:color="auto"/>
            <w:left w:val="none" w:sz="0" w:space="0" w:color="auto"/>
            <w:bottom w:val="none" w:sz="0" w:space="0" w:color="auto"/>
            <w:right w:val="none" w:sz="0" w:space="0" w:color="auto"/>
          </w:divBdr>
        </w:div>
        <w:div w:id="1348292926">
          <w:marLeft w:val="640"/>
          <w:marRight w:val="0"/>
          <w:marTop w:val="0"/>
          <w:marBottom w:val="0"/>
          <w:divBdr>
            <w:top w:val="none" w:sz="0" w:space="0" w:color="auto"/>
            <w:left w:val="none" w:sz="0" w:space="0" w:color="auto"/>
            <w:bottom w:val="none" w:sz="0" w:space="0" w:color="auto"/>
            <w:right w:val="none" w:sz="0" w:space="0" w:color="auto"/>
          </w:divBdr>
        </w:div>
        <w:div w:id="1457290343">
          <w:marLeft w:val="640"/>
          <w:marRight w:val="0"/>
          <w:marTop w:val="0"/>
          <w:marBottom w:val="0"/>
          <w:divBdr>
            <w:top w:val="none" w:sz="0" w:space="0" w:color="auto"/>
            <w:left w:val="none" w:sz="0" w:space="0" w:color="auto"/>
            <w:bottom w:val="none" w:sz="0" w:space="0" w:color="auto"/>
            <w:right w:val="none" w:sz="0" w:space="0" w:color="auto"/>
          </w:divBdr>
        </w:div>
      </w:divsChild>
    </w:div>
    <w:div w:id="1006783078">
      <w:bodyDiv w:val="1"/>
      <w:marLeft w:val="0"/>
      <w:marRight w:val="0"/>
      <w:marTop w:val="0"/>
      <w:marBottom w:val="0"/>
      <w:divBdr>
        <w:top w:val="none" w:sz="0" w:space="0" w:color="auto"/>
        <w:left w:val="none" w:sz="0" w:space="0" w:color="auto"/>
        <w:bottom w:val="none" w:sz="0" w:space="0" w:color="auto"/>
        <w:right w:val="none" w:sz="0" w:space="0" w:color="auto"/>
      </w:divBdr>
      <w:divsChild>
        <w:div w:id="1825008670">
          <w:marLeft w:val="640"/>
          <w:marRight w:val="0"/>
          <w:marTop w:val="0"/>
          <w:marBottom w:val="0"/>
          <w:divBdr>
            <w:top w:val="none" w:sz="0" w:space="0" w:color="auto"/>
            <w:left w:val="none" w:sz="0" w:space="0" w:color="auto"/>
            <w:bottom w:val="none" w:sz="0" w:space="0" w:color="auto"/>
            <w:right w:val="none" w:sz="0" w:space="0" w:color="auto"/>
          </w:divBdr>
        </w:div>
        <w:div w:id="1791976905">
          <w:marLeft w:val="640"/>
          <w:marRight w:val="0"/>
          <w:marTop w:val="0"/>
          <w:marBottom w:val="0"/>
          <w:divBdr>
            <w:top w:val="none" w:sz="0" w:space="0" w:color="auto"/>
            <w:left w:val="none" w:sz="0" w:space="0" w:color="auto"/>
            <w:bottom w:val="none" w:sz="0" w:space="0" w:color="auto"/>
            <w:right w:val="none" w:sz="0" w:space="0" w:color="auto"/>
          </w:divBdr>
        </w:div>
        <w:div w:id="2124299884">
          <w:marLeft w:val="640"/>
          <w:marRight w:val="0"/>
          <w:marTop w:val="0"/>
          <w:marBottom w:val="0"/>
          <w:divBdr>
            <w:top w:val="none" w:sz="0" w:space="0" w:color="auto"/>
            <w:left w:val="none" w:sz="0" w:space="0" w:color="auto"/>
            <w:bottom w:val="none" w:sz="0" w:space="0" w:color="auto"/>
            <w:right w:val="none" w:sz="0" w:space="0" w:color="auto"/>
          </w:divBdr>
        </w:div>
        <w:div w:id="1555390360">
          <w:marLeft w:val="640"/>
          <w:marRight w:val="0"/>
          <w:marTop w:val="0"/>
          <w:marBottom w:val="0"/>
          <w:divBdr>
            <w:top w:val="none" w:sz="0" w:space="0" w:color="auto"/>
            <w:left w:val="none" w:sz="0" w:space="0" w:color="auto"/>
            <w:bottom w:val="none" w:sz="0" w:space="0" w:color="auto"/>
            <w:right w:val="none" w:sz="0" w:space="0" w:color="auto"/>
          </w:divBdr>
        </w:div>
        <w:div w:id="1629971978">
          <w:marLeft w:val="640"/>
          <w:marRight w:val="0"/>
          <w:marTop w:val="0"/>
          <w:marBottom w:val="0"/>
          <w:divBdr>
            <w:top w:val="none" w:sz="0" w:space="0" w:color="auto"/>
            <w:left w:val="none" w:sz="0" w:space="0" w:color="auto"/>
            <w:bottom w:val="none" w:sz="0" w:space="0" w:color="auto"/>
            <w:right w:val="none" w:sz="0" w:space="0" w:color="auto"/>
          </w:divBdr>
        </w:div>
        <w:div w:id="1094739724">
          <w:marLeft w:val="640"/>
          <w:marRight w:val="0"/>
          <w:marTop w:val="0"/>
          <w:marBottom w:val="0"/>
          <w:divBdr>
            <w:top w:val="none" w:sz="0" w:space="0" w:color="auto"/>
            <w:left w:val="none" w:sz="0" w:space="0" w:color="auto"/>
            <w:bottom w:val="none" w:sz="0" w:space="0" w:color="auto"/>
            <w:right w:val="none" w:sz="0" w:space="0" w:color="auto"/>
          </w:divBdr>
        </w:div>
        <w:div w:id="1871606541">
          <w:marLeft w:val="640"/>
          <w:marRight w:val="0"/>
          <w:marTop w:val="0"/>
          <w:marBottom w:val="0"/>
          <w:divBdr>
            <w:top w:val="none" w:sz="0" w:space="0" w:color="auto"/>
            <w:left w:val="none" w:sz="0" w:space="0" w:color="auto"/>
            <w:bottom w:val="none" w:sz="0" w:space="0" w:color="auto"/>
            <w:right w:val="none" w:sz="0" w:space="0" w:color="auto"/>
          </w:divBdr>
        </w:div>
        <w:div w:id="1389259111">
          <w:marLeft w:val="640"/>
          <w:marRight w:val="0"/>
          <w:marTop w:val="0"/>
          <w:marBottom w:val="0"/>
          <w:divBdr>
            <w:top w:val="none" w:sz="0" w:space="0" w:color="auto"/>
            <w:left w:val="none" w:sz="0" w:space="0" w:color="auto"/>
            <w:bottom w:val="none" w:sz="0" w:space="0" w:color="auto"/>
            <w:right w:val="none" w:sz="0" w:space="0" w:color="auto"/>
          </w:divBdr>
        </w:div>
      </w:divsChild>
    </w:div>
    <w:div w:id="1011564326">
      <w:bodyDiv w:val="1"/>
      <w:marLeft w:val="0"/>
      <w:marRight w:val="0"/>
      <w:marTop w:val="0"/>
      <w:marBottom w:val="0"/>
      <w:divBdr>
        <w:top w:val="none" w:sz="0" w:space="0" w:color="auto"/>
        <w:left w:val="none" w:sz="0" w:space="0" w:color="auto"/>
        <w:bottom w:val="none" w:sz="0" w:space="0" w:color="auto"/>
        <w:right w:val="none" w:sz="0" w:space="0" w:color="auto"/>
      </w:divBdr>
      <w:divsChild>
        <w:div w:id="1784491977">
          <w:marLeft w:val="640"/>
          <w:marRight w:val="0"/>
          <w:marTop w:val="0"/>
          <w:marBottom w:val="0"/>
          <w:divBdr>
            <w:top w:val="none" w:sz="0" w:space="0" w:color="auto"/>
            <w:left w:val="none" w:sz="0" w:space="0" w:color="auto"/>
            <w:bottom w:val="none" w:sz="0" w:space="0" w:color="auto"/>
            <w:right w:val="none" w:sz="0" w:space="0" w:color="auto"/>
          </w:divBdr>
        </w:div>
        <w:div w:id="1482381228">
          <w:marLeft w:val="640"/>
          <w:marRight w:val="0"/>
          <w:marTop w:val="0"/>
          <w:marBottom w:val="0"/>
          <w:divBdr>
            <w:top w:val="none" w:sz="0" w:space="0" w:color="auto"/>
            <w:left w:val="none" w:sz="0" w:space="0" w:color="auto"/>
            <w:bottom w:val="none" w:sz="0" w:space="0" w:color="auto"/>
            <w:right w:val="none" w:sz="0" w:space="0" w:color="auto"/>
          </w:divBdr>
        </w:div>
        <w:div w:id="313416047">
          <w:marLeft w:val="640"/>
          <w:marRight w:val="0"/>
          <w:marTop w:val="0"/>
          <w:marBottom w:val="0"/>
          <w:divBdr>
            <w:top w:val="none" w:sz="0" w:space="0" w:color="auto"/>
            <w:left w:val="none" w:sz="0" w:space="0" w:color="auto"/>
            <w:bottom w:val="none" w:sz="0" w:space="0" w:color="auto"/>
            <w:right w:val="none" w:sz="0" w:space="0" w:color="auto"/>
          </w:divBdr>
        </w:div>
        <w:div w:id="358438174">
          <w:marLeft w:val="640"/>
          <w:marRight w:val="0"/>
          <w:marTop w:val="0"/>
          <w:marBottom w:val="0"/>
          <w:divBdr>
            <w:top w:val="none" w:sz="0" w:space="0" w:color="auto"/>
            <w:left w:val="none" w:sz="0" w:space="0" w:color="auto"/>
            <w:bottom w:val="none" w:sz="0" w:space="0" w:color="auto"/>
            <w:right w:val="none" w:sz="0" w:space="0" w:color="auto"/>
          </w:divBdr>
        </w:div>
        <w:div w:id="1898082256">
          <w:marLeft w:val="640"/>
          <w:marRight w:val="0"/>
          <w:marTop w:val="0"/>
          <w:marBottom w:val="0"/>
          <w:divBdr>
            <w:top w:val="none" w:sz="0" w:space="0" w:color="auto"/>
            <w:left w:val="none" w:sz="0" w:space="0" w:color="auto"/>
            <w:bottom w:val="none" w:sz="0" w:space="0" w:color="auto"/>
            <w:right w:val="none" w:sz="0" w:space="0" w:color="auto"/>
          </w:divBdr>
        </w:div>
        <w:div w:id="449739622">
          <w:marLeft w:val="640"/>
          <w:marRight w:val="0"/>
          <w:marTop w:val="0"/>
          <w:marBottom w:val="0"/>
          <w:divBdr>
            <w:top w:val="none" w:sz="0" w:space="0" w:color="auto"/>
            <w:left w:val="none" w:sz="0" w:space="0" w:color="auto"/>
            <w:bottom w:val="none" w:sz="0" w:space="0" w:color="auto"/>
            <w:right w:val="none" w:sz="0" w:space="0" w:color="auto"/>
          </w:divBdr>
        </w:div>
        <w:div w:id="472868439">
          <w:marLeft w:val="640"/>
          <w:marRight w:val="0"/>
          <w:marTop w:val="0"/>
          <w:marBottom w:val="0"/>
          <w:divBdr>
            <w:top w:val="none" w:sz="0" w:space="0" w:color="auto"/>
            <w:left w:val="none" w:sz="0" w:space="0" w:color="auto"/>
            <w:bottom w:val="none" w:sz="0" w:space="0" w:color="auto"/>
            <w:right w:val="none" w:sz="0" w:space="0" w:color="auto"/>
          </w:divBdr>
        </w:div>
        <w:div w:id="1084914051">
          <w:marLeft w:val="640"/>
          <w:marRight w:val="0"/>
          <w:marTop w:val="0"/>
          <w:marBottom w:val="0"/>
          <w:divBdr>
            <w:top w:val="none" w:sz="0" w:space="0" w:color="auto"/>
            <w:left w:val="none" w:sz="0" w:space="0" w:color="auto"/>
            <w:bottom w:val="none" w:sz="0" w:space="0" w:color="auto"/>
            <w:right w:val="none" w:sz="0" w:space="0" w:color="auto"/>
          </w:divBdr>
        </w:div>
        <w:div w:id="940526173">
          <w:marLeft w:val="640"/>
          <w:marRight w:val="0"/>
          <w:marTop w:val="0"/>
          <w:marBottom w:val="0"/>
          <w:divBdr>
            <w:top w:val="none" w:sz="0" w:space="0" w:color="auto"/>
            <w:left w:val="none" w:sz="0" w:space="0" w:color="auto"/>
            <w:bottom w:val="none" w:sz="0" w:space="0" w:color="auto"/>
            <w:right w:val="none" w:sz="0" w:space="0" w:color="auto"/>
          </w:divBdr>
        </w:div>
        <w:div w:id="1892770588">
          <w:marLeft w:val="640"/>
          <w:marRight w:val="0"/>
          <w:marTop w:val="0"/>
          <w:marBottom w:val="0"/>
          <w:divBdr>
            <w:top w:val="none" w:sz="0" w:space="0" w:color="auto"/>
            <w:left w:val="none" w:sz="0" w:space="0" w:color="auto"/>
            <w:bottom w:val="none" w:sz="0" w:space="0" w:color="auto"/>
            <w:right w:val="none" w:sz="0" w:space="0" w:color="auto"/>
          </w:divBdr>
        </w:div>
      </w:divsChild>
    </w:div>
    <w:div w:id="1129014647">
      <w:bodyDiv w:val="1"/>
      <w:marLeft w:val="0"/>
      <w:marRight w:val="0"/>
      <w:marTop w:val="0"/>
      <w:marBottom w:val="0"/>
      <w:divBdr>
        <w:top w:val="none" w:sz="0" w:space="0" w:color="auto"/>
        <w:left w:val="none" w:sz="0" w:space="0" w:color="auto"/>
        <w:bottom w:val="none" w:sz="0" w:space="0" w:color="auto"/>
        <w:right w:val="none" w:sz="0" w:space="0" w:color="auto"/>
      </w:divBdr>
    </w:div>
    <w:div w:id="1133063472">
      <w:bodyDiv w:val="1"/>
      <w:marLeft w:val="0"/>
      <w:marRight w:val="0"/>
      <w:marTop w:val="0"/>
      <w:marBottom w:val="0"/>
      <w:divBdr>
        <w:top w:val="none" w:sz="0" w:space="0" w:color="auto"/>
        <w:left w:val="none" w:sz="0" w:space="0" w:color="auto"/>
        <w:bottom w:val="none" w:sz="0" w:space="0" w:color="auto"/>
        <w:right w:val="none" w:sz="0" w:space="0" w:color="auto"/>
      </w:divBdr>
    </w:div>
    <w:div w:id="1155799989">
      <w:bodyDiv w:val="1"/>
      <w:marLeft w:val="0"/>
      <w:marRight w:val="0"/>
      <w:marTop w:val="0"/>
      <w:marBottom w:val="0"/>
      <w:divBdr>
        <w:top w:val="none" w:sz="0" w:space="0" w:color="auto"/>
        <w:left w:val="none" w:sz="0" w:space="0" w:color="auto"/>
        <w:bottom w:val="none" w:sz="0" w:space="0" w:color="auto"/>
        <w:right w:val="none" w:sz="0" w:space="0" w:color="auto"/>
      </w:divBdr>
    </w:div>
    <w:div w:id="1156995704">
      <w:bodyDiv w:val="1"/>
      <w:marLeft w:val="0"/>
      <w:marRight w:val="0"/>
      <w:marTop w:val="0"/>
      <w:marBottom w:val="0"/>
      <w:divBdr>
        <w:top w:val="none" w:sz="0" w:space="0" w:color="auto"/>
        <w:left w:val="none" w:sz="0" w:space="0" w:color="auto"/>
        <w:bottom w:val="none" w:sz="0" w:space="0" w:color="auto"/>
        <w:right w:val="none" w:sz="0" w:space="0" w:color="auto"/>
      </w:divBdr>
      <w:divsChild>
        <w:div w:id="1724213577">
          <w:marLeft w:val="640"/>
          <w:marRight w:val="0"/>
          <w:marTop w:val="0"/>
          <w:marBottom w:val="0"/>
          <w:divBdr>
            <w:top w:val="none" w:sz="0" w:space="0" w:color="auto"/>
            <w:left w:val="none" w:sz="0" w:space="0" w:color="auto"/>
            <w:bottom w:val="none" w:sz="0" w:space="0" w:color="auto"/>
            <w:right w:val="none" w:sz="0" w:space="0" w:color="auto"/>
          </w:divBdr>
        </w:div>
        <w:div w:id="968969836">
          <w:marLeft w:val="640"/>
          <w:marRight w:val="0"/>
          <w:marTop w:val="0"/>
          <w:marBottom w:val="0"/>
          <w:divBdr>
            <w:top w:val="none" w:sz="0" w:space="0" w:color="auto"/>
            <w:left w:val="none" w:sz="0" w:space="0" w:color="auto"/>
            <w:bottom w:val="none" w:sz="0" w:space="0" w:color="auto"/>
            <w:right w:val="none" w:sz="0" w:space="0" w:color="auto"/>
          </w:divBdr>
        </w:div>
        <w:div w:id="928659964">
          <w:marLeft w:val="640"/>
          <w:marRight w:val="0"/>
          <w:marTop w:val="0"/>
          <w:marBottom w:val="0"/>
          <w:divBdr>
            <w:top w:val="none" w:sz="0" w:space="0" w:color="auto"/>
            <w:left w:val="none" w:sz="0" w:space="0" w:color="auto"/>
            <w:bottom w:val="none" w:sz="0" w:space="0" w:color="auto"/>
            <w:right w:val="none" w:sz="0" w:space="0" w:color="auto"/>
          </w:divBdr>
        </w:div>
        <w:div w:id="470446404">
          <w:marLeft w:val="640"/>
          <w:marRight w:val="0"/>
          <w:marTop w:val="0"/>
          <w:marBottom w:val="0"/>
          <w:divBdr>
            <w:top w:val="none" w:sz="0" w:space="0" w:color="auto"/>
            <w:left w:val="none" w:sz="0" w:space="0" w:color="auto"/>
            <w:bottom w:val="none" w:sz="0" w:space="0" w:color="auto"/>
            <w:right w:val="none" w:sz="0" w:space="0" w:color="auto"/>
          </w:divBdr>
        </w:div>
        <w:div w:id="1454398151">
          <w:marLeft w:val="640"/>
          <w:marRight w:val="0"/>
          <w:marTop w:val="0"/>
          <w:marBottom w:val="0"/>
          <w:divBdr>
            <w:top w:val="none" w:sz="0" w:space="0" w:color="auto"/>
            <w:left w:val="none" w:sz="0" w:space="0" w:color="auto"/>
            <w:bottom w:val="none" w:sz="0" w:space="0" w:color="auto"/>
            <w:right w:val="none" w:sz="0" w:space="0" w:color="auto"/>
          </w:divBdr>
        </w:div>
        <w:div w:id="538203634">
          <w:marLeft w:val="640"/>
          <w:marRight w:val="0"/>
          <w:marTop w:val="0"/>
          <w:marBottom w:val="0"/>
          <w:divBdr>
            <w:top w:val="none" w:sz="0" w:space="0" w:color="auto"/>
            <w:left w:val="none" w:sz="0" w:space="0" w:color="auto"/>
            <w:bottom w:val="none" w:sz="0" w:space="0" w:color="auto"/>
            <w:right w:val="none" w:sz="0" w:space="0" w:color="auto"/>
          </w:divBdr>
        </w:div>
        <w:div w:id="1399791298">
          <w:marLeft w:val="640"/>
          <w:marRight w:val="0"/>
          <w:marTop w:val="0"/>
          <w:marBottom w:val="0"/>
          <w:divBdr>
            <w:top w:val="none" w:sz="0" w:space="0" w:color="auto"/>
            <w:left w:val="none" w:sz="0" w:space="0" w:color="auto"/>
            <w:bottom w:val="none" w:sz="0" w:space="0" w:color="auto"/>
            <w:right w:val="none" w:sz="0" w:space="0" w:color="auto"/>
          </w:divBdr>
        </w:div>
        <w:div w:id="327945144">
          <w:marLeft w:val="640"/>
          <w:marRight w:val="0"/>
          <w:marTop w:val="0"/>
          <w:marBottom w:val="0"/>
          <w:divBdr>
            <w:top w:val="none" w:sz="0" w:space="0" w:color="auto"/>
            <w:left w:val="none" w:sz="0" w:space="0" w:color="auto"/>
            <w:bottom w:val="none" w:sz="0" w:space="0" w:color="auto"/>
            <w:right w:val="none" w:sz="0" w:space="0" w:color="auto"/>
          </w:divBdr>
        </w:div>
        <w:div w:id="393893005">
          <w:marLeft w:val="640"/>
          <w:marRight w:val="0"/>
          <w:marTop w:val="0"/>
          <w:marBottom w:val="0"/>
          <w:divBdr>
            <w:top w:val="none" w:sz="0" w:space="0" w:color="auto"/>
            <w:left w:val="none" w:sz="0" w:space="0" w:color="auto"/>
            <w:bottom w:val="none" w:sz="0" w:space="0" w:color="auto"/>
            <w:right w:val="none" w:sz="0" w:space="0" w:color="auto"/>
          </w:divBdr>
        </w:div>
      </w:divsChild>
    </w:div>
    <w:div w:id="1235048882">
      <w:bodyDiv w:val="1"/>
      <w:marLeft w:val="0"/>
      <w:marRight w:val="0"/>
      <w:marTop w:val="0"/>
      <w:marBottom w:val="0"/>
      <w:divBdr>
        <w:top w:val="none" w:sz="0" w:space="0" w:color="auto"/>
        <w:left w:val="none" w:sz="0" w:space="0" w:color="auto"/>
        <w:bottom w:val="none" w:sz="0" w:space="0" w:color="auto"/>
        <w:right w:val="none" w:sz="0" w:space="0" w:color="auto"/>
      </w:divBdr>
    </w:div>
    <w:div w:id="1336766541">
      <w:bodyDiv w:val="1"/>
      <w:marLeft w:val="0"/>
      <w:marRight w:val="0"/>
      <w:marTop w:val="0"/>
      <w:marBottom w:val="0"/>
      <w:divBdr>
        <w:top w:val="none" w:sz="0" w:space="0" w:color="auto"/>
        <w:left w:val="none" w:sz="0" w:space="0" w:color="auto"/>
        <w:bottom w:val="none" w:sz="0" w:space="0" w:color="auto"/>
        <w:right w:val="none" w:sz="0" w:space="0" w:color="auto"/>
      </w:divBdr>
    </w:div>
    <w:div w:id="1337609653">
      <w:bodyDiv w:val="1"/>
      <w:marLeft w:val="0"/>
      <w:marRight w:val="0"/>
      <w:marTop w:val="0"/>
      <w:marBottom w:val="0"/>
      <w:divBdr>
        <w:top w:val="none" w:sz="0" w:space="0" w:color="auto"/>
        <w:left w:val="none" w:sz="0" w:space="0" w:color="auto"/>
        <w:bottom w:val="none" w:sz="0" w:space="0" w:color="auto"/>
        <w:right w:val="none" w:sz="0" w:space="0" w:color="auto"/>
      </w:divBdr>
      <w:divsChild>
        <w:div w:id="1356535397">
          <w:marLeft w:val="640"/>
          <w:marRight w:val="0"/>
          <w:marTop w:val="0"/>
          <w:marBottom w:val="0"/>
          <w:divBdr>
            <w:top w:val="none" w:sz="0" w:space="0" w:color="auto"/>
            <w:left w:val="none" w:sz="0" w:space="0" w:color="auto"/>
            <w:bottom w:val="none" w:sz="0" w:space="0" w:color="auto"/>
            <w:right w:val="none" w:sz="0" w:space="0" w:color="auto"/>
          </w:divBdr>
        </w:div>
        <w:div w:id="714547943">
          <w:marLeft w:val="640"/>
          <w:marRight w:val="0"/>
          <w:marTop w:val="0"/>
          <w:marBottom w:val="0"/>
          <w:divBdr>
            <w:top w:val="none" w:sz="0" w:space="0" w:color="auto"/>
            <w:left w:val="none" w:sz="0" w:space="0" w:color="auto"/>
            <w:bottom w:val="none" w:sz="0" w:space="0" w:color="auto"/>
            <w:right w:val="none" w:sz="0" w:space="0" w:color="auto"/>
          </w:divBdr>
        </w:div>
        <w:div w:id="185562124">
          <w:marLeft w:val="640"/>
          <w:marRight w:val="0"/>
          <w:marTop w:val="0"/>
          <w:marBottom w:val="0"/>
          <w:divBdr>
            <w:top w:val="none" w:sz="0" w:space="0" w:color="auto"/>
            <w:left w:val="none" w:sz="0" w:space="0" w:color="auto"/>
            <w:bottom w:val="none" w:sz="0" w:space="0" w:color="auto"/>
            <w:right w:val="none" w:sz="0" w:space="0" w:color="auto"/>
          </w:divBdr>
        </w:div>
        <w:div w:id="390272779">
          <w:marLeft w:val="640"/>
          <w:marRight w:val="0"/>
          <w:marTop w:val="0"/>
          <w:marBottom w:val="0"/>
          <w:divBdr>
            <w:top w:val="none" w:sz="0" w:space="0" w:color="auto"/>
            <w:left w:val="none" w:sz="0" w:space="0" w:color="auto"/>
            <w:bottom w:val="none" w:sz="0" w:space="0" w:color="auto"/>
            <w:right w:val="none" w:sz="0" w:space="0" w:color="auto"/>
          </w:divBdr>
        </w:div>
        <w:div w:id="100032227">
          <w:marLeft w:val="640"/>
          <w:marRight w:val="0"/>
          <w:marTop w:val="0"/>
          <w:marBottom w:val="0"/>
          <w:divBdr>
            <w:top w:val="none" w:sz="0" w:space="0" w:color="auto"/>
            <w:left w:val="none" w:sz="0" w:space="0" w:color="auto"/>
            <w:bottom w:val="none" w:sz="0" w:space="0" w:color="auto"/>
            <w:right w:val="none" w:sz="0" w:space="0" w:color="auto"/>
          </w:divBdr>
        </w:div>
        <w:div w:id="1198084226">
          <w:marLeft w:val="640"/>
          <w:marRight w:val="0"/>
          <w:marTop w:val="0"/>
          <w:marBottom w:val="0"/>
          <w:divBdr>
            <w:top w:val="none" w:sz="0" w:space="0" w:color="auto"/>
            <w:left w:val="none" w:sz="0" w:space="0" w:color="auto"/>
            <w:bottom w:val="none" w:sz="0" w:space="0" w:color="auto"/>
            <w:right w:val="none" w:sz="0" w:space="0" w:color="auto"/>
          </w:divBdr>
        </w:div>
        <w:div w:id="511190386">
          <w:marLeft w:val="640"/>
          <w:marRight w:val="0"/>
          <w:marTop w:val="0"/>
          <w:marBottom w:val="0"/>
          <w:divBdr>
            <w:top w:val="none" w:sz="0" w:space="0" w:color="auto"/>
            <w:left w:val="none" w:sz="0" w:space="0" w:color="auto"/>
            <w:bottom w:val="none" w:sz="0" w:space="0" w:color="auto"/>
            <w:right w:val="none" w:sz="0" w:space="0" w:color="auto"/>
          </w:divBdr>
        </w:div>
        <w:div w:id="668826005">
          <w:marLeft w:val="640"/>
          <w:marRight w:val="0"/>
          <w:marTop w:val="0"/>
          <w:marBottom w:val="0"/>
          <w:divBdr>
            <w:top w:val="none" w:sz="0" w:space="0" w:color="auto"/>
            <w:left w:val="none" w:sz="0" w:space="0" w:color="auto"/>
            <w:bottom w:val="none" w:sz="0" w:space="0" w:color="auto"/>
            <w:right w:val="none" w:sz="0" w:space="0" w:color="auto"/>
          </w:divBdr>
        </w:div>
        <w:div w:id="1906988122">
          <w:marLeft w:val="640"/>
          <w:marRight w:val="0"/>
          <w:marTop w:val="0"/>
          <w:marBottom w:val="0"/>
          <w:divBdr>
            <w:top w:val="none" w:sz="0" w:space="0" w:color="auto"/>
            <w:left w:val="none" w:sz="0" w:space="0" w:color="auto"/>
            <w:bottom w:val="none" w:sz="0" w:space="0" w:color="auto"/>
            <w:right w:val="none" w:sz="0" w:space="0" w:color="auto"/>
          </w:divBdr>
        </w:div>
        <w:div w:id="355234052">
          <w:marLeft w:val="640"/>
          <w:marRight w:val="0"/>
          <w:marTop w:val="0"/>
          <w:marBottom w:val="0"/>
          <w:divBdr>
            <w:top w:val="none" w:sz="0" w:space="0" w:color="auto"/>
            <w:left w:val="none" w:sz="0" w:space="0" w:color="auto"/>
            <w:bottom w:val="none" w:sz="0" w:space="0" w:color="auto"/>
            <w:right w:val="none" w:sz="0" w:space="0" w:color="auto"/>
          </w:divBdr>
        </w:div>
        <w:div w:id="1201356596">
          <w:marLeft w:val="640"/>
          <w:marRight w:val="0"/>
          <w:marTop w:val="0"/>
          <w:marBottom w:val="0"/>
          <w:divBdr>
            <w:top w:val="none" w:sz="0" w:space="0" w:color="auto"/>
            <w:left w:val="none" w:sz="0" w:space="0" w:color="auto"/>
            <w:bottom w:val="none" w:sz="0" w:space="0" w:color="auto"/>
            <w:right w:val="none" w:sz="0" w:space="0" w:color="auto"/>
          </w:divBdr>
        </w:div>
        <w:div w:id="1204907972">
          <w:marLeft w:val="640"/>
          <w:marRight w:val="0"/>
          <w:marTop w:val="0"/>
          <w:marBottom w:val="0"/>
          <w:divBdr>
            <w:top w:val="none" w:sz="0" w:space="0" w:color="auto"/>
            <w:left w:val="none" w:sz="0" w:space="0" w:color="auto"/>
            <w:bottom w:val="none" w:sz="0" w:space="0" w:color="auto"/>
            <w:right w:val="none" w:sz="0" w:space="0" w:color="auto"/>
          </w:divBdr>
        </w:div>
      </w:divsChild>
    </w:div>
    <w:div w:id="1343241047">
      <w:bodyDiv w:val="1"/>
      <w:marLeft w:val="0"/>
      <w:marRight w:val="0"/>
      <w:marTop w:val="0"/>
      <w:marBottom w:val="0"/>
      <w:divBdr>
        <w:top w:val="none" w:sz="0" w:space="0" w:color="auto"/>
        <w:left w:val="none" w:sz="0" w:space="0" w:color="auto"/>
        <w:bottom w:val="none" w:sz="0" w:space="0" w:color="auto"/>
        <w:right w:val="none" w:sz="0" w:space="0" w:color="auto"/>
      </w:divBdr>
      <w:divsChild>
        <w:div w:id="2089501621">
          <w:marLeft w:val="640"/>
          <w:marRight w:val="0"/>
          <w:marTop w:val="0"/>
          <w:marBottom w:val="0"/>
          <w:divBdr>
            <w:top w:val="none" w:sz="0" w:space="0" w:color="auto"/>
            <w:left w:val="none" w:sz="0" w:space="0" w:color="auto"/>
            <w:bottom w:val="none" w:sz="0" w:space="0" w:color="auto"/>
            <w:right w:val="none" w:sz="0" w:space="0" w:color="auto"/>
          </w:divBdr>
        </w:div>
        <w:div w:id="37703575">
          <w:marLeft w:val="640"/>
          <w:marRight w:val="0"/>
          <w:marTop w:val="0"/>
          <w:marBottom w:val="0"/>
          <w:divBdr>
            <w:top w:val="none" w:sz="0" w:space="0" w:color="auto"/>
            <w:left w:val="none" w:sz="0" w:space="0" w:color="auto"/>
            <w:bottom w:val="none" w:sz="0" w:space="0" w:color="auto"/>
            <w:right w:val="none" w:sz="0" w:space="0" w:color="auto"/>
          </w:divBdr>
        </w:div>
        <w:div w:id="78714923">
          <w:marLeft w:val="640"/>
          <w:marRight w:val="0"/>
          <w:marTop w:val="0"/>
          <w:marBottom w:val="0"/>
          <w:divBdr>
            <w:top w:val="none" w:sz="0" w:space="0" w:color="auto"/>
            <w:left w:val="none" w:sz="0" w:space="0" w:color="auto"/>
            <w:bottom w:val="none" w:sz="0" w:space="0" w:color="auto"/>
            <w:right w:val="none" w:sz="0" w:space="0" w:color="auto"/>
          </w:divBdr>
        </w:div>
        <w:div w:id="637413339">
          <w:marLeft w:val="640"/>
          <w:marRight w:val="0"/>
          <w:marTop w:val="0"/>
          <w:marBottom w:val="0"/>
          <w:divBdr>
            <w:top w:val="none" w:sz="0" w:space="0" w:color="auto"/>
            <w:left w:val="none" w:sz="0" w:space="0" w:color="auto"/>
            <w:bottom w:val="none" w:sz="0" w:space="0" w:color="auto"/>
            <w:right w:val="none" w:sz="0" w:space="0" w:color="auto"/>
          </w:divBdr>
        </w:div>
        <w:div w:id="33316850">
          <w:marLeft w:val="640"/>
          <w:marRight w:val="0"/>
          <w:marTop w:val="0"/>
          <w:marBottom w:val="0"/>
          <w:divBdr>
            <w:top w:val="none" w:sz="0" w:space="0" w:color="auto"/>
            <w:left w:val="none" w:sz="0" w:space="0" w:color="auto"/>
            <w:bottom w:val="none" w:sz="0" w:space="0" w:color="auto"/>
            <w:right w:val="none" w:sz="0" w:space="0" w:color="auto"/>
          </w:divBdr>
        </w:div>
        <w:div w:id="1780369027">
          <w:marLeft w:val="640"/>
          <w:marRight w:val="0"/>
          <w:marTop w:val="0"/>
          <w:marBottom w:val="0"/>
          <w:divBdr>
            <w:top w:val="none" w:sz="0" w:space="0" w:color="auto"/>
            <w:left w:val="none" w:sz="0" w:space="0" w:color="auto"/>
            <w:bottom w:val="none" w:sz="0" w:space="0" w:color="auto"/>
            <w:right w:val="none" w:sz="0" w:space="0" w:color="auto"/>
          </w:divBdr>
        </w:div>
        <w:div w:id="1043943100">
          <w:marLeft w:val="640"/>
          <w:marRight w:val="0"/>
          <w:marTop w:val="0"/>
          <w:marBottom w:val="0"/>
          <w:divBdr>
            <w:top w:val="none" w:sz="0" w:space="0" w:color="auto"/>
            <w:left w:val="none" w:sz="0" w:space="0" w:color="auto"/>
            <w:bottom w:val="none" w:sz="0" w:space="0" w:color="auto"/>
            <w:right w:val="none" w:sz="0" w:space="0" w:color="auto"/>
          </w:divBdr>
        </w:div>
        <w:div w:id="733506248">
          <w:marLeft w:val="640"/>
          <w:marRight w:val="0"/>
          <w:marTop w:val="0"/>
          <w:marBottom w:val="0"/>
          <w:divBdr>
            <w:top w:val="none" w:sz="0" w:space="0" w:color="auto"/>
            <w:left w:val="none" w:sz="0" w:space="0" w:color="auto"/>
            <w:bottom w:val="none" w:sz="0" w:space="0" w:color="auto"/>
            <w:right w:val="none" w:sz="0" w:space="0" w:color="auto"/>
          </w:divBdr>
        </w:div>
        <w:div w:id="899245306">
          <w:marLeft w:val="640"/>
          <w:marRight w:val="0"/>
          <w:marTop w:val="0"/>
          <w:marBottom w:val="0"/>
          <w:divBdr>
            <w:top w:val="none" w:sz="0" w:space="0" w:color="auto"/>
            <w:left w:val="none" w:sz="0" w:space="0" w:color="auto"/>
            <w:bottom w:val="none" w:sz="0" w:space="0" w:color="auto"/>
            <w:right w:val="none" w:sz="0" w:space="0" w:color="auto"/>
          </w:divBdr>
        </w:div>
        <w:div w:id="2099787338">
          <w:marLeft w:val="640"/>
          <w:marRight w:val="0"/>
          <w:marTop w:val="0"/>
          <w:marBottom w:val="0"/>
          <w:divBdr>
            <w:top w:val="none" w:sz="0" w:space="0" w:color="auto"/>
            <w:left w:val="none" w:sz="0" w:space="0" w:color="auto"/>
            <w:bottom w:val="none" w:sz="0" w:space="0" w:color="auto"/>
            <w:right w:val="none" w:sz="0" w:space="0" w:color="auto"/>
          </w:divBdr>
        </w:div>
      </w:divsChild>
    </w:div>
    <w:div w:id="1346519530">
      <w:bodyDiv w:val="1"/>
      <w:marLeft w:val="0"/>
      <w:marRight w:val="0"/>
      <w:marTop w:val="0"/>
      <w:marBottom w:val="0"/>
      <w:divBdr>
        <w:top w:val="none" w:sz="0" w:space="0" w:color="auto"/>
        <w:left w:val="none" w:sz="0" w:space="0" w:color="auto"/>
        <w:bottom w:val="none" w:sz="0" w:space="0" w:color="auto"/>
        <w:right w:val="none" w:sz="0" w:space="0" w:color="auto"/>
      </w:divBdr>
    </w:div>
    <w:div w:id="1381326897">
      <w:bodyDiv w:val="1"/>
      <w:marLeft w:val="0"/>
      <w:marRight w:val="0"/>
      <w:marTop w:val="0"/>
      <w:marBottom w:val="0"/>
      <w:divBdr>
        <w:top w:val="none" w:sz="0" w:space="0" w:color="auto"/>
        <w:left w:val="none" w:sz="0" w:space="0" w:color="auto"/>
        <w:bottom w:val="none" w:sz="0" w:space="0" w:color="auto"/>
        <w:right w:val="none" w:sz="0" w:space="0" w:color="auto"/>
      </w:divBdr>
      <w:divsChild>
        <w:div w:id="239679751">
          <w:marLeft w:val="640"/>
          <w:marRight w:val="0"/>
          <w:marTop w:val="0"/>
          <w:marBottom w:val="0"/>
          <w:divBdr>
            <w:top w:val="none" w:sz="0" w:space="0" w:color="auto"/>
            <w:left w:val="none" w:sz="0" w:space="0" w:color="auto"/>
            <w:bottom w:val="none" w:sz="0" w:space="0" w:color="auto"/>
            <w:right w:val="none" w:sz="0" w:space="0" w:color="auto"/>
          </w:divBdr>
        </w:div>
        <w:div w:id="1227642158">
          <w:marLeft w:val="640"/>
          <w:marRight w:val="0"/>
          <w:marTop w:val="0"/>
          <w:marBottom w:val="0"/>
          <w:divBdr>
            <w:top w:val="none" w:sz="0" w:space="0" w:color="auto"/>
            <w:left w:val="none" w:sz="0" w:space="0" w:color="auto"/>
            <w:bottom w:val="none" w:sz="0" w:space="0" w:color="auto"/>
            <w:right w:val="none" w:sz="0" w:space="0" w:color="auto"/>
          </w:divBdr>
        </w:div>
        <w:div w:id="1591356521">
          <w:marLeft w:val="640"/>
          <w:marRight w:val="0"/>
          <w:marTop w:val="0"/>
          <w:marBottom w:val="0"/>
          <w:divBdr>
            <w:top w:val="none" w:sz="0" w:space="0" w:color="auto"/>
            <w:left w:val="none" w:sz="0" w:space="0" w:color="auto"/>
            <w:bottom w:val="none" w:sz="0" w:space="0" w:color="auto"/>
            <w:right w:val="none" w:sz="0" w:space="0" w:color="auto"/>
          </w:divBdr>
        </w:div>
        <w:div w:id="1066144440">
          <w:marLeft w:val="640"/>
          <w:marRight w:val="0"/>
          <w:marTop w:val="0"/>
          <w:marBottom w:val="0"/>
          <w:divBdr>
            <w:top w:val="none" w:sz="0" w:space="0" w:color="auto"/>
            <w:left w:val="none" w:sz="0" w:space="0" w:color="auto"/>
            <w:bottom w:val="none" w:sz="0" w:space="0" w:color="auto"/>
            <w:right w:val="none" w:sz="0" w:space="0" w:color="auto"/>
          </w:divBdr>
        </w:div>
        <w:div w:id="749928635">
          <w:marLeft w:val="640"/>
          <w:marRight w:val="0"/>
          <w:marTop w:val="0"/>
          <w:marBottom w:val="0"/>
          <w:divBdr>
            <w:top w:val="none" w:sz="0" w:space="0" w:color="auto"/>
            <w:left w:val="none" w:sz="0" w:space="0" w:color="auto"/>
            <w:bottom w:val="none" w:sz="0" w:space="0" w:color="auto"/>
            <w:right w:val="none" w:sz="0" w:space="0" w:color="auto"/>
          </w:divBdr>
        </w:div>
        <w:div w:id="261450437">
          <w:marLeft w:val="640"/>
          <w:marRight w:val="0"/>
          <w:marTop w:val="0"/>
          <w:marBottom w:val="0"/>
          <w:divBdr>
            <w:top w:val="none" w:sz="0" w:space="0" w:color="auto"/>
            <w:left w:val="none" w:sz="0" w:space="0" w:color="auto"/>
            <w:bottom w:val="none" w:sz="0" w:space="0" w:color="auto"/>
            <w:right w:val="none" w:sz="0" w:space="0" w:color="auto"/>
          </w:divBdr>
        </w:div>
        <w:div w:id="925382378">
          <w:marLeft w:val="640"/>
          <w:marRight w:val="0"/>
          <w:marTop w:val="0"/>
          <w:marBottom w:val="0"/>
          <w:divBdr>
            <w:top w:val="none" w:sz="0" w:space="0" w:color="auto"/>
            <w:left w:val="none" w:sz="0" w:space="0" w:color="auto"/>
            <w:bottom w:val="none" w:sz="0" w:space="0" w:color="auto"/>
            <w:right w:val="none" w:sz="0" w:space="0" w:color="auto"/>
          </w:divBdr>
        </w:div>
        <w:div w:id="1144542235">
          <w:marLeft w:val="640"/>
          <w:marRight w:val="0"/>
          <w:marTop w:val="0"/>
          <w:marBottom w:val="0"/>
          <w:divBdr>
            <w:top w:val="none" w:sz="0" w:space="0" w:color="auto"/>
            <w:left w:val="none" w:sz="0" w:space="0" w:color="auto"/>
            <w:bottom w:val="none" w:sz="0" w:space="0" w:color="auto"/>
            <w:right w:val="none" w:sz="0" w:space="0" w:color="auto"/>
          </w:divBdr>
        </w:div>
        <w:div w:id="641274842">
          <w:marLeft w:val="640"/>
          <w:marRight w:val="0"/>
          <w:marTop w:val="0"/>
          <w:marBottom w:val="0"/>
          <w:divBdr>
            <w:top w:val="none" w:sz="0" w:space="0" w:color="auto"/>
            <w:left w:val="none" w:sz="0" w:space="0" w:color="auto"/>
            <w:bottom w:val="none" w:sz="0" w:space="0" w:color="auto"/>
            <w:right w:val="none" w:sz="0" w:space="0" w:color="auto"/>
          </w:divBdr>
        </w:div>
        <w:div w:id="791483059">
          <w:marLeft w:val="640"/>
          <w:marRight w:val="0"/>
          <w:marTop w:val="0"/>
          <w:marBottom w:val="0"/>
          <w:divBdr>
            <w:top w:val="none" w:sz="0" w:space="0" w:color="auto"/>
            <w:left w:val="none" w:sz="0" w:space="0" w:color="auto"/>
            <w:bottom w:val="none" w:sz="0" w:space="0" w:color="auto"/>
            <w:right w:val="none" w:sz="0" w:space="0" w:color="auto"/>
          </w:divBdr>
        </w:div>
        <w:div w:id="2093693387">
          <w:marLeft w:val="640"/>
          <w:marRight w:val="0"/>
          <w:marTop w:val="0"/>
          <w:marBottom w:val="0"/>
          <w:divBdr>
            <w:top w:val="none" w:sz="0" w:space="0" w:color="auto"/>
            <w:left w:val="none" w:sz="0" w:space="0" w:color="auto"/>
            <w:bottom w:val="none" w:sz="0" w:space="0" w:color="auto"/>
            <w:right w:val="none" w:sz="0" w:space="0" w:color="auto"/>
          </w:divBdr>
        </w:div>
        <w:div w:id="1136415705">
          <w:marLeft w:val="640"/>
          <w:marRight w:val="0"/>
          <w:marTop w:val="0"/>
          <w:marBottom w:val="0"/>
          <w:divBdr>
            <w:top w:val="none" w:sz="0" w:space="0" w:color="auto"/>
            <w:left w:val="none" w:sz="0" w:space="0" w:color="auto"/>
            <w:bottom w:val="none" w:sz="0" w:space="0" w:color="auto"/>
            <w:right w:val="none" w:sz="0" w:space="0" w:color="auto"/>
          </w:divBdr>
        </w:div>
        <w:div w:id="1339382314">
          <w:marLeft w:val="640"/>
          <w:marRight w:val="0"/>
          <w:marTop w:val="0"/>
          <w:marBottom w:val="0"/>
          <w:divBdr>
            <w:top w:val="none" w:sz="0" w:space="0" w:color="auto"/>
            <w:left w:val="none" w:sz="0" w:space="0" w:color="auto"/>
            <w:bottom w:val="none" w:sz="0" w:space="0" w:color="auto"/>
            <w:right w:val="none" w:sz="0" w:space="0" w:color="auto"/>
          </w:divBdr>
        </w:div>
        <w:div w:id="333726652">
          <w:marLeft w:val="640"/>
          <w:marRight w:val="0"/>
          <w:marTop w:val="0"/>
          <w:marBottom w:val="0"/>
          <w:divBdr>
            <w:top w:val="none" w:sz="0" w:space="0" w:color="auto"/>
            <w:left w:val="none" w:sz="0" w:space="0" w:color="auto"/>
            <w:bottom w:val="none" w:sz="0" w:space="0" w:color="auto"/>
            <w:right w:val="none" w:sz="0" w:space="0" w:color="auto"/>
          </w:divBdr>
        </w:div>
        <w:div w:id="789275866">
          <w:marLeft w:val="640"/>
          <w:marRight w:val="0"/>
          <w:marTop w:val="0"/>
          <w:marBottom w:val="0"/>
          <w:divBdr>
            <w:top w:val="none" w:sz="0" w:space="0" w:color="auto"/>
            <w:left w:val="none" w:sz="0" w:space="0" w:color="auto"/>
            <w:bottom w:val="none" w:sz="0" w:space="0" w:color="auto"/>
            <w:right w:val="none" w:sz="0" w:space="0" w:color="auto"/>
          </w:divBdr>
        </w:div>
        <w:div w:id="731733218">
          <w:marLeft w:val="640"/>
          <w:marRight w:val="0"/>
          <w:marTop w:val="0"/>
          <w:marBottom w:val="0"/>
          <w:divBdr>
            <w:top w:val="none" w:sz="0" w:space="0" w:color="auto"/>
            <w:left w:val="none" w:sz="0" w:space="0" w:color="auto"/>
            <w:bottom w:val="none" w:sz="0" w:space="0" w:color="auto"/>
            <w:right w:val="none" w:sz="0" w:space="0" w:color="auto"/>
          </w:divBdr>
        </w:div>
        <w:div w:id="1592161654">
          <w:marLeft w:val="640"/>
          <w:marRight w:val="0"/>
          <w:marTop w:val="0"/>
          <w:marBottom w:val="0"/>
          <w:divBdr>
            <w:top w:val="none" w:sz="0" w:space="0" w:color="auto"/>
            <w:left w:val="none" w:sz="0" w:space="0" w:color="auto"/>
            <w:bottom w:val="none" w:sz="0" w:space="0" w:color="auto"/>
            <w:right w:val="none" w:sz="0" w:space="0" w:color="auto"/>
          </w:divBdr>
        </w:div>
      </w:divsChild>
    </w:div>
    <w:div w:id="1428885797">
      <w:bodyDiv w:val="1"/>
      <w:marLeft w:val="0"/>
      <w:marRight w:val="0"/>
      <w:marTop w:val="0"/>
      <w:marBottom w:val="0"/>
      <w:divBdr>
        <w:top w:val="none" w:sz="0" w:space="0" w:color="auto"/>
        <w:left w:val="none" w:sz="0" w:space="0" w:color="auto"/>
        <w:bottom w:val="none" w:sz="0" w:space="0" w:color="auto"/>
        <w:right w:val="none" w:sz="0" w:space="0" w:color="auto"/>
      </w:divBdr>
      <w:divsChild>
        <w:div w:id="1649822163">
          <w:marLeft w:val="640"/>
          <w:marRight w:val="0"/>
          <w:marTop w:val="0"/>
          <w:marBottom w:val="0"/>
          <w:divBdr>
            <w:top w:val="none" w:sz="0" w:space="0" w:color="auto"/>
            <w:left w:val="none" w:sz="0" w:space="0" w:color="auto"/>
            <w:bottom w:val="none" w:sz="0" w:space="0" w:color="auto"/>
            <w:right w:val="none" w:sz="0" w:space="0" w:color="auto"/>
          </w:divBdr>
        </w:div>
        <w:div w:id="1246764882">
          <w:marLeft w:val="640"/>
          <w:marRight w:val="0"/>
          <w:marTop w:val="0"/>
          <w:marBottom w:val="0"/>
          <w:divBdr>
            <w:top w:val="none" w:sz="0" w:space="0" w:color="auto"/>
            <w:left w:val="none" w:sz="0" w:space="0" w:color="auto"/>
            <w:bottom w:val="none" w:sz="0" w:space="0" w:color="auto"/>
            <w:right w:val="none" w:sz="0" w:space="0" w:color="auto"/>
          </w:divBdr>
        </w:div>
        <w:div w:id="286012017">
          <w:marLeft w:val="640"/>
          <w:marRight w:val="0"/>
          <w:marTop w:val="0"/>
          <w:marBottom w:val="0"/>
          <w:divBdr>
            <w:top w:val="none" w:sz="0" w:space="0" w:color="auto"/>
            <w:left w:val="none" w:sz="0" w:space="0" w:color="auto"/>
            <w:bottom w:val="none" w:sz="0" w:space="0" w:color="auto"/>
            <w:right w:val="none" w:sz="0" w:space="0" w:color="auto"/>
          </w:divBdr>
        </w:div>
        <w:div w:id="1079668514">
          <w:marLeft w:val="640"/>
          <w:marRight w:val="0"/>
          <w:marTop w:val="0"/>
          <w:marBottom w:val="0"/>
          <w:divBdr>
            <w:top w:val="none" w:sz="0" w:space="0" w:color="auto"/>
            <w:left w:val="none" w:sz="0" w:space="0" w:color="auto"/>
            <w:bottom w:val="none" w:sz="0" w:space="0" w:color="auto"/>
            <w:right w:val="none" w:sz="0" w:space="0" w:color="auto"/>
          </w:divBdr>
        </w:div>
        <w:div w:id="406196759">
          <w:marLeft w:val="640"/>
          <w:marRight w:val="0"/>
          <w:marTop w:val="0"/>
          <w:marBottom w:val="0"/>
          <w:divBdr>
            <w:top w:val="none" w:sz="0" w:space="0" w:color="auto"/>
            <w:left w:val="none" w:sz="0" w:space="0" w:color="auto"/>
            <w:bottom w:val="none" w:sz="0" w:space="0" w:color="auto"/>
            <w:right w:val="none" w:sz="0" w:space="0" w:color="auto"/>
          </w:divBdr>
        </w:div>
        <w:div w:id="7605393">
          <w:marLeft w:val="640"/>
          <w:marRight w:val="0"/>
          <w:marTop w:val="0"/>
          <w:marBottom w:val="0"/>
          <w:divBdr>
            <w:top w:val="none" w:sz="0" w:space="0" w:color="auto"/>
            <w:left w:val="none" w:sz="0" w:space="0" w:color="auto"/>
            <w:bottom w:val="none" w:sz="0" w:space="0" w:color="auto"/>
            <w:right w:val="none" w:sz="0" w:space="0" w:color="auto"/>
          </w:divBdr>
        </w:div>
        <w:div w:id="830759928">
          <w:marLeft w:val="640"/>
          <w:marRight w:val="0"/>
          <w:marTop w:val="0"/>
          <w:marBottom w:val="0"/>
          <w:divBdr>
            <w:top w:val="none" w:sz="0" w:space="0" w:color="auto"/>
            <w:left w:val="none" w:sz="0" w:space="0" w:color="auto"/>
            <w:bottom w:val="none" w:sz="0" w:space="0" w:color="auto"/>
            <w:right w:val="none" w:sz="0" w:space="0" w:color="auto"/>
          </w:divBdr>
        </w:div>
        <w:div w:id="1265502393">
          <w:marLeft w:val="640"/>
          <w:marRight w:val="0"/>
          <w:marTop w:val="0"/>
          <w:marBottom w:val="0"/>
          <w:divBdr>
            <w:top w:val="none" w:sz="0" w:space="0" w:color="auto"/>
            <w:left w:val="none" w:sz="0" w:space="0" w:color="auto"/>
            <w:bottom w:val="none" w:sz="0" w:space="0" w:color="auto"/>
            <w:right w:val="none" w:sz="0" w:space="0" w:color="auto"/>
          </w:divBdr>
        </w:div>
        <w:div w:id="495531358">
          <w:marLeft w:val="640"/>
          <w:marRight w:val="0"/>
          <w:marTop w:val="0"/>
          <w:marBottom w:val="0"/>
          <w:divBdr>
            <w:top w:val="none" w:sz="0" w:space="0" w:color="auto"/>
            <w:left w:val="none" w:sz="0" w:space="0" w:color="auto"/>
            <w:bottom w:val="none" w:sz="0" w:space="0" w:color="auto"/>
            <w:right w:val="none" w:sz="0" w:space="0" w:color="auto"/>
          </w:divBdr>
        </w:div>
        <w:div w:id="17199350">
          <w:marLeft w:val="640"/>
          <w:marRight w:val="0"/>
          <w:marTop w:val="0"/>
          <w:marBottom w:val="0"/>
          <w:divBdr>
            <w:top w:val="none" w:sz="0" w:space="0" w:color="auto"/>
            <w:left w:val="none" w:sz="0" w:space="0" w:color="auto"/>
            <w:bottom w:val="none" w:sz="0" w:space="0" w:color="auto"/>
            <w:right w:val="none" w:sz="0" w:space="0" w:color="auto"/>
          </w:divBdr>
        </w:div>
        <w:div w:id="1075708220">
          <w:marLeft w:val="640"/>
          <w:marRight w:val="0"/>
          <w:marTop w:val="0"/>
          <w:marBottom w:val="0"/>
          <w:divBdr>
            <w:top w:val="none" w:sz="0" w:space="0" w:color="auto"/>
            <w:left w:val="none" w:sz="0" w:space="0" w:color="auto"/>
            <w:bottom w:val="none" w:sz="0" w:space="0" w:color="auto"/>
            <w:right w:val="none" w:sz="0" w:space="0" w:color="auto"/>
          </w:divBdr>
        </w:div>
        <w:div w:id="1351102761">
          <w:marLeft w:val="640"/>
          <w:marRight w:val="0"/>
          <w:marTop w:val="0"/>
          <w:marBottom w:val="0"/>
          <w:divBdr>
            <w:top w:val="none" w:sz="0" w:space="0" w:color="auto"/>
            <w:left w:val="none" w:sz="0" w:space="0" w:color="auto"/>
            <w:bottom w:val="none" w:sz="0" w:space="0" w:color="auto"/>
            <w:right w:val="none" w:sz="0" w:space="0" w:color="auto"/>
          </w:divBdr>
        </w:div>
        <w:div w:id="229929162">
          <w:marLeft w:val="640"/>
          <w:marRight w:val="0"/>
          <w:marTop w:val="0"/>
          <w:marBottom w:val="0"/>
          <w:divBdr>
            <w:top w:val="none" w:sz="0" w:space="0" w:color="auto"/>
            <w:left w:val="none" w:sz="0" w:space="0" w:color="auto"/>
            <w:bottom w:val="none" w:sz="0" w:space="0" w:color="auto"/>
            <w:right w:val="none" w:sz="0" w:space="0" w:color="auto"/>
          </w:divBdr>
        </w:div>
        <w:div w:id="552011670">
          <w:marLeft w:val="640"/>
          <w:marRight w:val="0"/>
          <w:marTop w:val="0"/>
          <w:marBottom w:val="0"/>
          <w:divBdr>
            <w:top w:val="none" w:sz="0" w:space="0" w:color="auto"/>
            <w:left w:val="none" w:sz="0" w:space="0" w:color="auto"/>
            <w:bottom w:val="none" w:sz="0" w:space="0" w:color="auto"/>
            <w:right w:val="none" w:sz="0" w:space="0" w:color="auto"/>
          </w:divBdr>
        </w:div>
        <w:div w:id="365523171">
          <w:marLeft w:val="640"/>
          <w:marRight w:val="0"/>
          <w:marTop w:val="0"/>
          <w:marBottom w:val="0"/>
          <w:divBdr>
            <w:top w:val="none" w:sz="0" w:space="0" w:color="auto"/>
            <w:left w:val="none" w:sz="0" w:space="0" w:color="auto"/>
            <w:bottom w:val="none" w:sz="0" w:space="0" w:color="auto"/>
            <w:right w:val="none" w:sz="0" w:space="0" w:color="auto"/>
          </w:divBdr>
        </w:div>
      </w:divsChild>
    </w:div>
    <w:div w:id="1436440999">
      <w:bodyDiv w:val="1"/>
      <w:marLeft w:val="0"/>
      <w:marRight w:val="0"/>
      <w:marTop w:val="0"/>
      <w:marBottom w:val="0"/>
      <w:divBdr>
        <w:top w:val="none" w:sz="0" w:space="0" w:color="auto"/>
        <w:left w:val="none" w:sz="0" w:space="0" w:color="auto"/>
        <w:bottom w:val="none" w:sz="0" w:space="0" w:color="auto"/>
        <w:right w:val="none" w:sz="0" w:space="0" w:color="auto"/>
      </w:divBdr>
      <w:divsChild>
        <w:div w:id="1809784969">
          <w:marLeft w:val="640"/>
          <w:marRight w:val="0"/>
          <w:marTop w:val="0"/>
          <w:marBottom w:val="0"/>
          <w:divBdr>
            <w:top w:val="none" w:sz="0" w:space="0" w:color="auto"/>
            <w:left w:val="none" w:sz="0" w:space="0" w:color="auto"/>
            <w:bottom w:val="none" w:sz="0" w:space="0" w:color="auto"/>
            <w:right w:val="none" w:sz="0" w:space="0" w:color="auto"/>
          </w:divBdr>
        </w:div>
        <w:div w:id="963774280">
          <w:marLeft w:val="640"/>
          <w:marRight w:val="0"/>
          <w:marTop w:val="0"/>
          <w:marBottom w:val="0"/>
          <w:divBdr>
            <w:top w:val="none" w:sz="0" w:space="0" w:color="auto"/>
            <w:left w:val="none" w:sz="0" w:space="0" w:color="auto"/>
            <w:bottom w:val="none" w:sz="0" w:space="0" w:color="auto"/>
            <w:right w:val="none" w:sz="0" w:space="0" w:color="auto"/>
          </w:divBdr>
        </w:div>
        <w:div w:id="1547986313">
          <w:marLeft w:val="640"/>
          <w:marRight w:val="0"/>
          <w:marTop w:val="0"/>
          <w:marBottom w:val="0"/>
          <w:divBdr>
            <w:top w:val="none" w:sz="0" w:space="0" w:color="auto"/>
            <w:left w:val="none" w:sz="0" w:space="0" w:color="auto"/>
            <w:bottom w:val="none" w:sz="0" w:space="0" w:color="auto"/>
            <w:right w:val="none" w:sz="0" w:space="0" w:color="auto"/>
          </w:divBdr>
        </w:div>
        <w:div w:id="1733891016">
          <w:marLeft w:val="640"/>
          <w:marRight w:val="0"/>
          <w:marTop w:val="0"/>
          <w:marBottom w:val="0"/>
          <w:divBdr>
            <w:top w:val="none" w:sz="0" w:space="0" w:color="auto"/>
            <w:left w:val="none" w:sz="0" w:space="0" w:color="auto"/>
            <w:bottom w:val="none" w:sz="0" w:space="0" w:color="auto"/>
            <w:right w:val="none" w:sz="0" w:space="0" w:color="auto"/>
          </w:divBdr>
        </w:div>
        <w:div w:id="1653103095">
          <w:marLeft w:val="640"/>
          <w:marRight w:val="0"/>
          <w:marTop w:val="0"/>
          <w:marBottom w:val="0"/>
          <w:divBdr>
            <w:top w:val="none" w:sz="0" w:space="0" w:color="auto"/>
            <w:left w:val="none" w:sz="0" w:space="0" w:color="auto"/>
            <w:bottom w:val="none" w:sz="0" w:space="0" w:color="auto"/>
            <w:right w:val="none" w:sz="0" w:space="0" w:color="auto"/>
          </w:divBdr>
        </w:div>
        <w:div w:id="1949241315">
          <w:marLeft w:val="640"/>
          <w:marRight w:val="0"/>
          <w:marTop w:val="0"/>
          <w:marBottom w:val="0"/>
          <w:divBdr>
            <w:top w:val="none" w:sz="0" w:space="0" w:color="auto"/>
            <w:left w:val="none" w:sz="0" w:space="0" w:color="auto"/>
            <w:bottom w:val="none" w:sz="0" w:space="0" w:color="auto"/>
            <w:right w:val="none" w:sz="0" w:space="0" w:color="auto"/>
          </w:divBdr>
        </w:div>
        <w:div w:id="115486532">
          <w:marLeft w:val="640"/>
          <w:marRight w:val="0"/>
          <w:marTop w:val="0"/>
          <w:marBottom w:val="0"/>
          <w:divBdr>
            <w:top w:val="none" w:sz="0" w:space="0" w:color="auto"/>
            <w:left w:val="none" w:sz="0" w:space="0" w:color="auto"/>
            <w:bottom w:val="none" w:sz="0" w:space="0" w:color="auto"/>
            <w:right w:val="none" w:sz="0" w:space="0" w:color="auto"/>
          </w:divBdr>
        </w:div>
      </w:divsChild>
    </w:div>
    <w:div w:id="1446079170">
      <w:bodyDiv w:val="1"/>
      <w:marLeft w:val="0"/>
      <w:marRight w:val="0"/>
      <w:marTop w:val="0"/>
      <w:marBottom w:val="0"/>
      <w:divBdr>
        <w:top w:val="none" w:sz="0" w:space="0" w:color="auto"/>
        <w:left w:val="none" w:sz="0" w:space="0" w:color="auto"/>
        <w:bottom w:val="none" w:sz="0" w:space="0" w:color="auto"/>
        <w:right w:val="none" w:sz="0" w:space="0" w:color="auto"/>
      </w:divBdr>
      <w:divsChild>
        <w:div w:id="2040664868">
          <w:marLeft w:val="640"/>
          <w:marRight w:val="0"/>
          <w:marTop w:val="0"/>
          <w:marBottom w:val="0"/>
          <w:divBdr>
            <w:top w:val="none" w:sz="0" w:space="0" w:color="auto"/>
            <w:left w:val="none" w:sz="0" w:space="0" w:color="auto"/>
            <w:bottom w:val="none" w:sz="0" w:space="0" w:color="auto"/>
            <w:right w:val="none" w:sz="0" w:space="0" w:color="auto"/>
          </w:divBdr>
        </w:div>
        <w:div w:id="1396855659">
          <w:marLeft w:val="640"/>
          <w:marRight w:val="0"/>
          <w:marTop w:val="0"/>
          <w:marBottom w:val="0"/>
          <w:divBdr>
            <w:top w:val="none" w:sz="0" w:space="0" w:color="auto"/>
            <w:left w:val="none" w:sz="0" w:space="0" w:color="auto"/>
            <w:bottom w:val="none" w:sz="0" w:space="0" w:color="auto"/>
            <w:right w:val="none" w:sz="0" w:space="0" w:color="auto"/>
          </w:divBdr>
        </w:div>
        <w:div w:id="1552228540">
          <w:marLeft w:val="640"/>
          <w:marRight w:val="0"/>
          <w:marTop w:val="0"/>
          <w:marBottom w:val="0"/>
          <w:divBdr>
            <w:top w:val="none" w:sz="0" w:space="0" w:color="auto"/>
            <w:left w:val="none" w:sz="0" w:space="0" w:color="auto"/>
            <w:bottom w:val="none" w:sz="0" w:space="0" w:color="auto"/>
            <w:right w:val="none" w:sz="0" w:space="0" w:color="auto"/>
          </w:divBdr>
        </w:div>
      </w:divsChild>
    </w:div>
    <w:div w:id="1469586361">
      <w:bodyDiv w:val="1"/>
      <w:marLeft w:val="0"/>
      <w:marRight w:val="0"/>
      <w:marTop w:val="0"/>
      <w:marBottom w:val="0"/>
      <w:divBdr>
        <w:top w:val="none" w:sz="0" w:space="0" w:color="auto"/>
        <w:left w:val="none" w:sz="0" w:space="0" w:color="auto"/>
        <w:bottom w:val="none" w:sz="0" w:space="0" w:color="auto"/>
        <w:right w:val="none" w:sz="0" w:space="0" w:color="auto"/>
      </w:divBdr>
      <w:divsChild>
        <w:div w:id="1996564305">
          <w:marLeft w:val="640"/>
          <w:marRight w:val="0"/>
          <w:marTop w:val="0"/>
          <w:marBottom w:val="0"/>
          <w:divBdr>
            <w:top w:val="none" w:sz="0" w:space="0" w:color="auto"/>
            <w:left w:val="none" w:sz="0" w:space="0" w:color="auto"/>
            <w:bottom w:val="none" w:sz="0" w:space="0" w:color="auto"/>
            <w:right w:val="none" w:sz="0" w:space="0" w:color="auto"/>
          </w:divBdr>
        </w:div>
        <w:div w:id="1732456764">
          <w:marLeft w:val="640"/>
          <w:marRight w:val="0"/>
          <w:marTop w:val="0"/>
          <w:marBottom w:val="0"/>
          <w:divBdr>
            <w:top w:val="none" w:sz="0" w:space="0" w:color="auto"/>
            <w:left w:val="none" w:sz="0" w:space="0" w:color="auto"/>
            <w:bottom w:val="none" w:sz="0" w:space="0" w:color="auto"/>
            <w:right w:val="none" w:sz="0" w:space="0" w:color="auto"/>
          </w:divBdr>
        </w:div>
        <w:div w:id="1724479758">
          <w:marLeft w:val="640"/>
          <w:marRight w:val="0"/>
          <w:marTop w:val="0"/>
          <w:marBottom w:val="0"/>
          <w:divBdr>
            <w:top w:val="none" w:sz="0" w:space="0" w:color="auto"/>
            <w:left w:val="none" w:sz="0" w:space="0" w:color="auto"/>
            <w:bottom w:val="none" w:sz="0" w:space="0" w:color="auto"/>
            <w:right w:val="none" w:sz="0" w:space="0" w:color="auto"/>
          </w:divBdr>
        </w:div>
        <w:div w:id="799614563">
          <w:marLeft w:val="640"/>
          <w:marRight w:val="0"/>
          <w:marTop w:val="0"/>
          <w:marBottom w:val="0"/>
          <w:divBdr>
            <w:top w:val="none" w:sz="0" w:space="0" w:color="auto"/>
            <w:left w:val="none" w:sz="0" w:space="0" w:color="auto"/>
            <w:bottom w:val="none" w:sz="0" w:space="0" w:color="auto"/>
            <w:right w:val="none" w:sz="0" w:space="0" w:color="auto"/>
          </w:divBdr>
        </w:div>
        <w:div w:id="1243173931">
          <w:marLeft w:val="640"/>
          <w:marRight w:val="0"/>
          <w:marTop w:val="0"/>
          <w:marBottom w:val="0"/>
          <w:divBdr>
            <w:top w:val="none" w:sz="0" w:space="0" w:color="auto"/>
            <w:left w:val="none" w:sz="0" w:space="0" w:color="auto"/>
            <w:bottom w:val="none" w:sz="0" w:space="0" w:color="auto"/>
            <w:right w:val="none" w:sz="0" w:space="0" w:color="auto"/>
          </w:divBdr>
        </w:div>
        <w:div w:id="123819251">
          <w:marLeft w:val="640"/>
          <w:marRight w:val="0"/>
          <w:marTop w:val="0"/>
          <w:marBottom w:val="0"/>
          <w:divBdr>
            <w:top w:val="none" w:sz="0" w:space="0" w:color="auto"/>
            <w:left w:val="none" w:sz="0" w:space="0" w:color="auto"/>
            <w:bottom w:val="none" w:sz="0" w:space="0" w:color="auto"/>
            <w:right w:val="none" w:sz="0" w:space="0" w:color="auto"/>
          </w:divBdr>
        </w:div>
        <w:div w:id="2102099465">
          <w:marLeft w:val="640"/>
          <w:marRight w:val="0"/>
          <w:marTop w:val="0"/>
          <w:marBottom w:val="0"/>
          <w:divBdr>
            <w:top w:val="none" w:sz="0" w:space="0" w:color="auto"/>
            <w:left w:val="none" w:sz="0" w:space="0" w:color="auto"/>
            <w:bottom w:val="none" w:sz="0" w:space="0" w:color="auto"/>
            <w:right w:val="none" w:sz="0" w:space="0" w:color="auto"/>
          </w:divBdr>
        </w:div>
        <w:div w:id="1008554999">
          <w:marLeft w:val="640"/>
          <w:marRight w:val="0"/>
          <w:marTop w:val="0"/>
          <w:marBottom w:val="0"/>
          <w:divBdr>
            <w:top w:val="none" w:sz="0" w:space="0" w:color="auto"/>
            <w:left w:val="none" w:sz="0" w:space="0" w:color="auto"/>
            <w:bottom w:val="none" w:sz="0" w:space="0" w:color="auto"/>
            <w:right w:val="none" w:sz="0" w:space="0" w:color="auto"/>
          </w:divBdr>
        </w:div>
      </w:divsChild>
    </w:div>
    <w:div w:id="1485200240">
      <w:bodyDiv w:val="1"/>
      <w:marLeft w:val="0"/>
      <w:marRight w:val="0"/>
      <w:marTop w:val="0"/>
      <w:marBottom w:val="0"/>
      <w:divBdr>
        <w:top w:val="none" w:sz="0" w:space="0" w:color="auto"/>
        <w:left w:val="none" w:sz="0" w:space="0" w:color="auto"/>
        <w:bottom w:val="none" w:sz="0" w:space="0" w:color="auto"/>
        <w:right w:val="none" w:sz="0" w:space="0" w:color="auto"/>
      </w:divBdr>
      <w:divsChild>
        <w:div w:id="2125926899">
          <w:marLeft w:val="640"/>
          <w:marRight w:val="0"/>
          <w:marTop w:val="0"/>
          <w:marBottom w:val="0"/>
          <w:divBdr>
            <w:top w:val="none" w:sz="0" w:space="0" w:color="auto"/>
            <w:left w:val="none" w:sz="0" w:space="0" w:color="auto"/>
            <w:bottom w:val="none" w:sz="0" w:space="0" w:color="auto"/>
            <w:right w:val="none" w:sz="0" w:space="0" w:color="auto"/>
          </w:divBdr>
        </w:div>
        <w:div w:id="649479509">
          <w:marLeft w:val="640"/>
          <w:marRight w:val="0"/>
          <w:marTop w:val="0"/>
          <w:marBottom w:val="0"/>
          <w:divBdr>
            <w:top w:val="none" w:sz="0" w:space="0" w:color="auto"/>
            <w:left w:val="none" w:sz="0" w:space="0" w:color="auto"/>
            <w:bottom w:val="none" w:sz="0" w:space="0" w:color="auto"/>
            <w:right w:val="none" w:sz="0" w:space="0" w:color="auto"/>
          </w:divBdr>
        </w:div>
        <w:div w:id="2066491841">
          <w:marLeft w:val="640"/>
          <w:marRight w:val="0"/>
          <w:marTop w:val="0"/>
          <w:marBottom w:val="0"/>
          <w:divBdr>
            <w:top w:val="none" w:sz="0" w:space="0" w:color="auto"/>
            <w:left w:val="none" w:sz="0" w:space="0" w:color="auto"/>
            <w:bottom w:val="none" w:sz="0" w:space="0" w:color="auto"/>
            <w:right w:val="none" w:sz="0" w:space="0" w:color="auto"/>
          </w:divBdr>
        </w:div>
      </w:divsChild>
    </w:div>
    <w:div w:id="1536966314">
      <w:bodyDiv w:val="1"/>
      <w:marLeft w:val="0"/>
      <w:marRight w:val="0"/>
      <w:marTop w:val="0"/>
      <w:marBottom w:val="0"/>
      <w:divBdr>
        <w:top w:val="none" w:sz="0" w:space="0" w:color="auto"/>
        <w:left w:val="none" w:sz="0" w:space="0" w:color="auto"/>
        <w:bottom w:val="none" w:sz="0" w:space="0" w:color="auto"/>
        <w:right w:val="none" w:sz="0" w:space="0" w:color="auto"/>
      </w:divBdr>
      <w:divsChild>
        <w:div w:id="1010258833">
          <w:marLeft w:val="640"/>
          <w:marRight w:val="0"/>
          <w:marTop w:val="0"/>
          <w:marBottom w:val="0"/>
          <w:divBdr>
            <w:top w:val="none" w:sz="0" w:space="0" w:color="auto"/>
            <w:left w:val="none" w:sz="0" w:space="0" w:color="auto"/>
            <w:bottom w:val="none" w:sz="0" w:space="0" w:color="auto"/>
            <w:right w:val="none" w:sz="0" w:space="0" w:color="auto"/>
          </w:divBdr>
        </w:div>
        <w:div w:id="81798104">
          <w:marLeft w:val="640"/>
          <w:marRight w:val="0"/>
          <w:marTop w:val="0"/>
          <w:marBottom w:val="0"/>
          <w:divBdr>
            <w:top w:val="none" w:sz="0" w:space="0" w:color="auto"/>
            <w:left w:val="none" w:sz="0" w:space="0" w:color="auto"/>
            <w:bottom w:val="none" w:sz="0" w:space="0" w:color="auto"/>
            <w:right w:val="none" w:sz="0" w:space="0" w:color="auto"/>
          </w:divBdr>
        </w:div>
        <w:div w:id="674266963">
          <w:marLeft w:val="640"/>
          <w:marRight w:val="0"/>
          <w:marTop w:val="0"/>
          <w:marBottom w:val="0"/>
          <w:divBdr>
            <w:top w:val="none" w:sz="0" w:space="0" w:color="auto"/>
            <w:left w:val="none" w:sz="0" w:space="0" w:color="auto"/>
            <w:bottom w:val="none" w:sz="0" w:space="0" w:color="auto"/>
            <w:right w:val="none" w:sz="0" w:space="0" w:color="auto"/>
          </w:divBdr>
        </w:div>
        <w:div w:id="1247229176">
          <w:marLeft w:val="640"/>
          <w:marRight w:val="0"/>
          <w:marTop w:val="0"/>
          <w:marBottom w:val="0"/>
          <w:divBdr>
            <w:top w:val="none" w:sz="0" w:space="0" w:color="auto"/>
            <w:left w:val="none" w:sz="0" w:space="0" w:color="auto"/>
            <w:bottom w:val="none" w:sz="0" w:space="0" w:color="auto"/>
            <w:right w:val="none" w:sz="0" w:space="0" w:color="auto"/>
          </w:divBdr>
        </w:div>
        <w:div w:id="326833326">
          <w:marLeft w:val="640"/>
          <w:marRight w:val="0"/>
          <w:marTop w:val="0"/>
          <w:marBottom w:val="0"/>
          <w:divBdr>
            <w:top w:val="none" w:sz="0" w:space="0" w:color="auto"/>
            <w:left w:val="none" w:sz="0" w:space="0" w:color="auto"/>
            <w:bottom w:val="none" w:sz="0" w:space="0" w:color="auto"/>
            <w:right w:val="none" w:sz="0" w:space="0" w:color="auto"/>
          </w:divBdr>
        </w:div>
        <w:div w:id="1750074526">
          <w:marLeft w:val="640"/>
          <w:marRight w:val="0"/>
          <w:marTop w:val="0"/>
          <w:marBottom w:val="0"/>
          <w:divBdr>
            <w:top w:val="none" w:sz="0" w:space="0" w:color="auto"/>
            <w:left w:val="none" w:sz="0" w:space="0" w:color="auto"/>
            <w:bottom w:val="none" w:sz="0" w:space="0" w:color="auto"/>
            <w:right w:val="none" w:sz="0" w:space="0" w:color="auto"/>
          </w:divBdr>
        </w:div>
        <w:div w:id="502938074">
          <w:marLeft w:val="640"/>
          <w:marRight w:val="0"/>
          <w:marTop w:val="0"/>
          <w:marBottom w:val="0"/>
          <w:divBdr>
            <w:top w:val="none" w:sz="0" w:space="0" w:color="auto"/>
            <w:left w:val="none" w:sz="0" w:space="0" w:color="auto"/>
            <w:bottom w:val="none" w:sz="0" w:space="0" w:color="auto"/>
            <w:right w:val="none" w:sz="0" w:space="0" w:color="auto"/>
          </w:divBdr>
        </w:div>
        <w:div w:id="1799643870">
          <w:marLeft w:val="640"/>
          <w:marRight w:val="0"/>
          <w:marTop w:val="0"/>
          <w:marBottom w:val="0"/>
          <w:divBdr>
            <w:top w:val="none" w:sz="0" w:space="0" w:color="auto"/>
            <w:left w:val="none" w:sz="0" w:space="0" w:color="auto"/>
            <w:bottom w:val="none" w:sz="0" w:space="0" w:color="auto"/>
            <w:right w:val="none" w:sz="0" w:space="0" w:color="auto"/>
          </w:divBdr>
        </w:div>
        <w:div w:id="383414155">
          <w:marLeft w:val="640"/>
          <w:marRight w:val="0"/>
          <w:marTop w:val="0"/>
          <w:marBottom w:val="0"/>
          <w:divBdr>
            <w:top w:val="none" w:sz="0" w:space="0" w:color="auto"/>
            <w:left w:val="none" w:sz="0" w:space="0" w:color="auto"/>
            <w:bottom w:val="none" w:sz="0" w:space="0" w:color="auto"/>
            <w:right w:val="none" w:sz="0" w:space="0" w:color="auto"/>
          </w:divBdr>
        </w:div>
        <w:div w:id="1638874605">
          <w:marLeft w:val="640"/>
          <w:marRight w:val="0"/>
          <w:marTop w:val="0"/>
          <w:marBottom w:val="0"/>
          <w:divBdr>
            <w:top w:val="none" w:sz="0" w:space="0" w:color="auto"/>
            <w:left w:val="none" w:sz="0" w:space="0" w:color="auto"/>
            <w:bottom w:val="none" w:sz="0" w:space="0" w:color="auto"/>
            <w:right w:val="none" w:sz="0" w:space="0" w:color="auto"/>
          </w:divBdr>
        </w:div>
        <w:div w:id="1024673556">
          <w:marLeft w:val="640"/>
          <w:marRight w:val="0"/>
          <w:marTop w:val="0"/>
          <w:marBottom w:val="0"/>
          <w:divBdr>
            <w:top w:val="none" w:sz="0" w:space="0" w:color="auto"/>
            <w:left w:val="none" w:sz="0" w:space="0" w:color="auto"/>
            <w:bottom w:val="none" w:sz="0" w:space="0" w:color="auto"/>
            <w:right w:val="none" w:sz="0" w:space="0" w:color="auto"/>
          </w:divBdr>
        </w:div>
        <w:div w:id="1725063444">
          <w:marLeft w:val="640"/>
          <w:marRight w:val="0"/>
          <w:marTop w:val="0"/>
          <w:marBottom w:val="0"/>
          <w:divBdr>
            <w:top w:val="none" w:sz="0" w:space="0" w:color="auto"/>
            <w:left w:val="none" w:sz="0" w:space="0" w:color="auto"/>
            <w:bottom w:val="none" w:sz="0" w:space="0" w:color="auto"/>
            <w:right w:val="none" w:sz="0" w:space="0" w:color="auto"/>
          </w:divBdr>
        </w:div>
      </w:divsChild>
    </w:div>
    <w:div w:id="1582832875">
      <w:bodyDiv w:val="1"/>
      <w:marLeft w:val="0"/>
      <w:marRight w:val="0"/>
      <w:marTop w:val="0"/>
      <w:marBottom w:val="0"/>
      <w:divBdr>
        <w:top w:val="none" w:sz="0" w:space="0" w:color="auto"/>
        <w:left w:val="none" w:sz="0" w:space="0" w:color="auto"/>
        <w:bottom w:val="none" w:sz="0" w:space="0" w:color="auto"/>
        <w:right w:val="none" w:sz="0" w:space="0" w:color="auto"/>
      </w:divBdr>
      <w:divsChild>
        <w:div w:id="1890412833">
          <w:marLeft w:val="640"/>
          <w:marRight w:val="0"/>
          <w:marTop w:val="0"/>
          <w:marBottom w:val="0"/>
          <w:divBdr>
            <w:top w:val="none" w:sz="0" w:space="0" w:color="auto"/>
            <w:left w:val="none" w:sz="0" w:space="0" w:color="auto"/>
            <w:bottom w:val="none" w:sz="0" w:space="0" w:color="auto"/>
            <w:right w:val="none" w:sz="0" w:space="0" w:color="auto"/>
          </w:divBdr>
        </w:div>
        <w:div w:id="872696466">
          <w:marLeft w:val="640"/>
          <w:marRight w:val="0"/>
          <w:marTop w:val="0"/>
          <w:marBottom w:val="0"/>
          <w:divBdr>
            <w:top w:val="none" w:sz="0" w:space="0" w:color="auto"/>
            <w:left w:val="none" w:sz="0" w:space="0" w:color="auto"/>
            <w:bottom w:val="none" w:sz="0" w:space="0" w:color="auto"/>
            <w:right w:val="none" w:sz="0" w:space="0" w:color="auto"/>
          </w:divBdr>
        </w:div>
      </w:divsChild>
    </w:div>
    <w:div w:id="1617522664">
      <w:bodyDiv w:val="1"/>
      <w:marLeft w:val="0"/>
      <w:marRight w:val="0"/>
      <w:marTop w:val="0"/>
      <w:marBottom w:val="0"/>
      <w:divBdr>
        <w:top w:val="none" w:sz="0" w:space="0" w:color="auto"/>
        <w:left w:val="none" w:sz="0" w:space="0" w:color="auto"/>
        <w:bottom w:val="none" w:sz="0" w:space="0" w:color="auto"/>
        <w:right w:val="none" w:sz="0" w:space="0" w:color="auto"/>
      </w:divBdr>
      <w:divsChild>
        <w:div w:id="1406688666">
          <w:marLeft w:val="640"/>
          <w:marRight w:val="0"/>
          <w:marTop w:val="0"/>
          <w:marBottom w:val="0"/>
          <w:divBdr>
            <w:top w:val="none" w:sz="0" w:space="0" w:color="auto"/>
            <w:left w:val="none" w:sz="0" w:space="0" w:color="auto"/>
            <w:bottom w:val="none" w:sz="0" w:space="0" w:color="auto"/>
            <w:right w:val="none" w:sz="0" w:space="0" w:color="auto"/>
          </w:divBdr>
        </w:div>
        <w:div w:id="270742491">
          <w:marLeft w:val="640"/>
          <w:marRight w:val="0"/>
          <w:marTop w:val="0"/>
          <w:marBottom w:val="0"/>
          <w:divBdr>
            <w:top w:val="none" w:sz="0" w:space="0" w:color="auto"/>
            <w:left w:val="none" w:sz="0" w:space="0" w:color="auto"/>
            <w:bottom w:val="none" w:sz="0" w:space="0" w:color="auto"/>
            <w:right w:val="none" w:sz="0" w:space="0" w:color="auto"/>
          </w:divBdr>
        </w:div>
        <w:div w:id="1783693351">
          <w:marLeft w:val="640"/>
          <w:marRight w:val="0"/>
          <w:marTop w:val="0"/>
          <w:marBottom w:val="0"/>
          <w:divBdr>
            <w:top w:val="none" w:sz="0" w:space="0" w:color="auto"/>
            <w:left w:val="none" w:sz="0" w:space="0" w:color="auto"/>
            <w:bottom w:val="none" w:sz="0" w:space="0" w:color="auto"/>
            <w:right w:val="none" w:sz="0" w:space="0" w:color="auto"/>
          </w:divBdr>
        </w:div>
        <w:div w:id="1862813291">
          <w:marLeft w:val="640"/>
          <w:marRight w:val="0"/>
          <w:marTop w:val="0"/>
          <w:marBottom w:val="0"/>
          <w:divBdr>
            <w:top w:val="none" w:sz="0" w:space="0" w:color="auto"/>
            <w:left w:val="none" w:sz="0" w:space="0" w:color="auto"/>
            <w:bottom w:val="none" w:sz="0" w:space="0" w:color="auto"/>
            <w:right w:val="none" w:sz="0" w:space="0" w:color="auto"/>
          </w:divBdr>
        </w:div>
        <w:div w:id="264926168">
          <w:marLeft w:val="640"/>
          <w:marRight w:val="0"/>
          <w:marTop w:val="0"/>
          <w:marBottom w:val="0"/>
          <w:divBdr>
            <w:top w:val="none" w:sz="0" w:space="0" w:color="auto"/>
            <w:left w:val="none" w:sz="0" w:space="0" w:color="auto"/>
            <w:bottom w:val="none" w:sz="0" w:space="0" w:color="auto"/>
            <w:right w:val="none" w:sz="0" w:space="0" w:color="auto"/>
          </w:divBdr>
        </w:div>
        <w:div w:id="1113402866">
          <w:marLeft w:val="640"/>
          <w:marRight w:val="0"/>
          <w:marTop w:val="0"/>
          <w:marBottom w:val="0"/>
          <w:divBdr>
            <w:top w:val="none" w:sz="0" w:space="0" w:color="auto"/>
            <w:left w:val="none" w:sz="0" w:space="0" w:color="auto"/>
            <w:bottom w:val="none" w:sz="0" w:space="0" w:color="auto"/>
            <w:right w:val="none" w:sz="0" w:space="0" w:color="auto"/>
          </w:divBdr>
        </w:div>
        <w:div w:id="1160123230">
          <w:marLeft w:val="640"/>
          <w:marRight w:val="0"/>
          <w:marTop w:val="0"/>
          <w:marBottom w:val="0"/>
          <w:divBdr>
            <w:top w:val="none" w:sz="0" w:space="0" w:color="auto"/>
            <w:left w:val="none" w:sz="0" w:space="0" w:color="auto"/>
            <w:bottom w:val="none" w:sz="0" w:space="0" w:color="auto"/>
            <w:right w:val="none" w:sz="0" w:space="0" w:color="auto"/>
          </w:divBdr>
        </w:div>
        <w:div w:id="2132630744">
          <w:marLeft w:val="640"/>
          <w:marRight w:val="0"/>
          <w:marTop w:val="0"/>
          <w:marBottom w:val="0"/>
          <w:divBdr>
            <w:top w:val="none" w:sz="0" w:space="0" w:color="auto"/>
            <w:left w:val="none" w:sz="0" w:space="0" w:color="auto"/>
            <w:bottom w:val="none" w:sz="0" w:space="0" w:color="auto"/>
            <w:right w:val="none" w:sz="0" w:space="0" w:color="auto"/>
          </w:divBdr>
        </w:div>
        <w:div w:id="1650939002">
          <w:marLeft w:val="640"/>
          <w:marRight w:val="0"/>
          <w:marTop w:val="0"/>
          <w:marBottom w:val="0"/>
          <w:divBdr>
            <w:top w:val="none" w:sz="0" w:space="0" w:color="auto"/>
            <w:left w:val="none" w:sz="0" w:space="0" w:color="auto"/>
            <w:bottom w:val="none" w:sz="0" w:space="0" w:color="auto"/>
            <w:right w:val="none" w:sz="0" w:space="0" w:color="auto"/>
          </w:divBdr>
        </w:div>
        <w:div w:id="2086340096">
          <w:marLeft w:val="640"/>
          <w:marRight w:val="0"/>
          <w:marTop w:val="0"/>
          <w:marBottom w:val="0"/>
          <w:divBdr>
            <w:top w:val="none" w:sz="0" w:space="0" w:color="auto"/>
            <w:left w:val="none" w:sz="0" w:space="0" w:color="auto"/>
            <w:bottom w:val="none" w:sz="0" w:space="0" w:color="auto"/>
            <w:right w:val="none" w:sz="0" w:space="0" w:color="auto"/>
          </w:divBdr>
        </w:div>
        <w:div w:id="821119412">
          <w:marLeft w:val="640"/>
          <w:marRight w:val="0"/>
          <w:marTop w:val="0"/>
          <w:marBottom w:val="0"/>
          <w:divBdr>
            <w:top w:val="none" w:sz="0" w:space="0" w:color="auto"/>
            <w:left w:val="none" w:sz="0" w:space="0" w:color="auto"/>
            <w:bottom w:val="none" w:sz="0" w:space="0" w:color="auto"/>
            <w:right w:val="none" w:sz="0" w:space="0" w:color="auto"/>
          </w:divBdr>
        </w:div>
        <w:div w:id="405415528">
          <w:marLeft w:val="640"/>
          <w:marRight w:val="0"/>
          <w:marTop w:val="0"/>
          <w:marBottom w:val="0"/>
          <w:divBdr>
            <w:top w:val="none" w:sz="0" w:space="0" w:color="auto"/>
            <w:left w:val="none" w:sz="0" w:space="0" w:color="auto"/>
            <w:bottom w:val="none" w:sz="0" w:space="0" w:color="auto"/>
            <w:right w:val="none" w:sz="0" w:space="0" w:color="auto"/>
          </w:divBdr>
        </w:div>
        <w:div w:id="1741094942">
          <w:marLeft w:val="640"/>
          <w:marRight w:val="0"/>
          <w:marTop w:val="0"/>
          <w:marBottom w:val="0"/>
          <w:divBdr>
            <w:top w:val="none" w:sz="0" w:space="0" w:color="auto"/>
            <w:left w:val="none" w:sz="0" w:space="0" w:color="auto"/>
            <w:bottom w:val="none" w:sz="0" w:space="0" w:color="auto"/>
            <w:right w:val="none" w:sz="0" w:space="0" w:color="auto"/>
          </w:divBdr>
        </w:div>
        <w:div w:id="2034376488">
          <w:marLeft w:val="640"/>
          <w:marRight w:val="0"/>
          <w:marTop w:val="0"/>
          <w:marBottom w:val="0"/>
          <w:divBdr>
            <w:top w:val="none" w:sz="0" w:space="0" w:color="auto"/>
            <w:left w:val="none" w:sz="0" w:space="0" w:color="auto"/>
            <w:bottom w:val="none" w:sz="0" w:space="0" w:color="auto"/>
            <w:right w:val="none" w:sz="0" w:space="0" w:color="auto"/>
          </w:divBdr>
        </w:div>
        <w:div w:id="1409885926">
          <w:marLeft w:val="640"/>
          <w:marRight w:val="0"/>
          <w:marTop w:val="0"/>
          <w:marBottom w:val="0"/>
          <w:divBdr>
            <w:top w:val="none" w:sz="0" w:space="0" w:color="auto"/>
            <w:left w:val="none" w:sz="0" w:space="0" w:color="auto"/>
            <w:bottom w:val="none" w:sz="0" w:space="0" w:color="auto"/>
            <w:right w:val="none" w:sz="0" w:space="0" w:color="auto"/>
          </w:divBdr>
        </w:div>
      </w:divsChild>
    </w:div>
    <w:div w:id="1670981356">
      <w:bodyDiv w:val="1"/>
      <w:marLeft w:val="0"/>
      <w:marRight w:val="0"/>
      <w:marTop w:val="0"/>
      <w:marBottom w:val="0"/>
      <w:divBdr>
        <w:top w:val="none" w:sz="0" w:space="0" w:color="auto"/>
        <w:left w:val="none" w:sz="0" w:space="0" w:color="auto"/>
        <w:bottom w:val="none" w:sz="0" w:space="0" w:color="auto"/>
        <w:right w:val="none" w:sz="0" w:space="0" w:color="auto"/>
      </w:divBdr>
      <w:divsChild>
        <w:div w:id="788360812">
          <w:marLeft w:val="640"/>
          <w:marRight w:val="0"/>
          <w:marTop w:val="0"/>
          <w:marBottom w:val="0"/>
          <w:divBdr>
            <w:top w:val="none" w:sz="0" w:space="0" w:color="auto"/>
            <w:left w:val="none" w:sz="0" w:space="0" w:color="auto"/>
            <w:bottom w:val="none" w:sz="0" w:space="0" w:color="auto"/>
            <w:right w:val="none" w:sz="0" w:space="0" w:color="auto"/>
          </w:divBdr>
        </w:div>
        <w:div w:id="1359118054">
          <w:marLeft w:val="640"/>
          <w:marRight w:val="0"/>
          <w:marTop w:val="0"/>
          <w:marBottom w:val="0"/>
          <w:divBdr>
            <w:top w:val="none" w:sz="0" w:space="0" w:color="auto"/>
            <w:left w:val="none" w:sz="0" w:space="0" w:color="auto"/>
            <w:bottom w:val="none" w:sz="0" w:space="0" w:color="auto"/>
            <w:right w:val="none" w:sz="0" w:space="0" w:color="auto"/>
          </w:divBdr>
        </w:div>
        <w:div w:id="2038238634">
          <w:marLeft w:val="640"/>
          <w:marRight w:val="0"/>
          <w:marTop w:val="0"/>
          <w:marBottom w:val="0"/>
          <w:divBdr>
            <w:top w:val="none" w:sz="0" w:space="0" w:color="auto"/>
            <w:left w:val="none" w:sz="0" w:space="0" w:color="auto"/>
            <w:bottom w:val="none" w:sz="0" w:space="0" w:color="auto"/>
            <w:right w:val="none" w:sz="0" w:space="0" w:color="auto"/>
          </w:divBdr>
        </w:div>
        <w:div w:id="1196849329">
          <w:marLeft w:val="640"/>
          <w:marRight w:val="0"/>
          <w:marTop w:val="0"/>
          <w:marBottom w:val="0"/>
          <w:divBdr>
            <w:top w:val="none" w:sz="0" w:space="0" w:color="auto"/>
            <w:left w:val="none" w:sz="0" w:space="0" w:color="auto"/>
            <w:bottom w:val="none" w:sz="0" w:space="0" w:color="auto"/>
            <w:right w:val="none" w:sz="0" w:space="0" w:color="auto"/>
          </w:divBdr>
        </w:div>
        <w:div w:id="1254705948">
          <w:marLeft w:val="640"/>
          <w:marRight w:val="0"/>
          <w:marTop w:val="0"/>
          <w:marBottom w:val="0"/>
          <w:divBdr>
            <w:top w:val="none" w:sz="0" w:space="0" w:color="auto"/>
            <w:left w:val="none" w:sz="0" w:space="0" w:color="auto"/>
            <w:bottom w:val="none" w:sz="0" w:space="0" w:color="auto"/>
            <w:right w:val="none" w:sz="0" w:space="0" w:color="auto"/>
          </w:divBdr>
        </w:div>
        <w:div w:id="288584801">
          <w:marLeft w:val="640"/>
          <w:marRight w:val="0"/>
          <w:marTop w:val="0"/>
          <w:marBottom w:val="0"/>
          <w:divBdr>
            <w:top w:val="none" w:sz="0" w:space="0" w:color="auto"/>
            <w:left w:val="none" w:sz="0" w:space="0" w:color="auto"/>
            <w:bottom w:val="none" w:sz="0" w:space="0" w:color="auto"/>
            <w:right w:val="none" w:sz="0" w:space="0" w:color="auto"/>
          </w:divBdr>
        </w:div>
        <w:div w:id="1353610453">
          <w:marLeft w:val="640"/>
          <w:marRight w:val="0"/>
          <w:marTop w:val="0"/>
          <w:marBottom w:val="0"/>
          <w:divBdr>
            <w:top w:val="none" w:sz="0" w:space="0" w:color="auto"/>
            <w:left w:val="none" w:sz="0" w:space="0" w:color="auto"/>
            <w:bottom w:val="none" w:sz="0" w:space="0" w:color="auto"/>
            <w:right w:val="none" w:sz="0" w:space="0" w:color="auto"/>
          </w:divBdr>
        </w:div>
        <w:div w:id="934023373">
          <w:marLeft w:val="640"/>
          <w:marRight w:val="0"/>
          <w:marTop w:val="0"/>
          <w:marBottom w:val="0"/>
          <w:divBdr>
            <w:top w:val="none" w:sz="0" w:space="0" w:color="auto"/>
            <w:left w:val="none" w:sz="0" w:space="0" w:color="auto"/>
            <w:bottom w:val="none" w:sz="0" w:space="0" w:color="auto"/>
            <w:right w:val="none" w:sz="0" w:space="0" w:color="auto"/>
          </w:divBdr>
        </w:div>
        <w:div w:id="121651173">
          <w:marLeft w:val="640"/>
          <w:marRight w:val="0"/>
          <w:marTop w:val="0"/>
          <w:marBottom w:val="0"/>
          <w:divBdr>
            <w:top w:val="none" w:sz="0" w:space="0" w:color="auto"/>
            <w:left w:val="none" w:sz="0" w:space="0" w:color="auto"/>
            <w:bottom w:val="none" w:sz="0" w:space="0" w:color="auto"/>
            <w:right w:val="none" w:sz="0" w:space="0" w:color="auto"/>
          </w:divBdr>
        </w:div>
        <w:div w:id="1249122662">
          <w:marLeft w:val="640"/>
          <w:marRight w:val="0"/>
          <w:marTop w:val="0"/>
          <w:marBottom w:val="0"/>
          <w:divBdr>
            <w:top w:val="none" w:sz="0" w:space="0" w:color="auto"/>
            <w:left w:val="none" w:sz="0" w:space="0" w:color="auto"/>
            <w:bottom w:val="none" w:sz="0" w:space="0" w:color="auto"/>
            <w:right w:val="none" w:sz="0" w:space="0" w:color="auto"/>
          </w:divBdr>
        </w:div>
      </w:divsChild>
    </w:div>
    <w:div w:id="1680280064">
      <w:bodyDiv w:val="1"/>
      <w:marLeft w:val="0"/>
      <w:marRight w:val="0"/>
      <w:marTop w:val="0"/>
      <w:marBottom w:val="0"/>
      <w:divBdr>
        <w:top w:val="none" w:sz="0" w:space="0" w:color="auto"/>
        <w:left w:val="none" w:sz="0" w:space="0" w:color="auto"/>
        <w:bottom w:val="none" w:sz="0" w:space="0" w:color="auto"/>
        <w:right w:val="none" w:sz="0" w:space="0" w:color="auto"/>
      </w:divBdr>
      <w:divsChild>
        <w:div w:id="926033994">
          <w:marLeft w:val="640"/>
          <w:marRight w:val="0"/>
          <w:marTop w:val="0"/>
          <w:marBottom w:val="0"/>
          <w:divBdr>
            <w:top w:val="none" w:sz="0" w:space="0" w:color="auto"/>
            <w:left w:val="none" w:sz="0" w:space="0" w:color="auto"/>
            <w:bottom w:val="none" w:sz="0" w:space="0" w:color="auto"/>
            <w:right w:val="none" w:sz="0" w:space="0" w:color="auto"/>
          </w:divBdr>
        </w:div>
        <w:div w:id="651565751">
          <w:marLeft w:val="640"/>
          <w:marRight w:val="0"/>
          <w:marTop w:val="0"/>
          <w:marBottom w:val="0"/>
          <w:divBdr>
            <w:top w:val="none" w:sz="0" w:space="0" w:color="auto"/>
            <w:left w:val="none" w:sz="0" w:space="0" w:color="auto"/>
            <w:bottom w:val="none" w:sz="0" w:space="0" w:color="auto"/>
            <w:right w:val="none" w:sz="0" w:space="0" w:color="auto"/>
          </w:divBdr>
        </w:div>
      </w:divsChild>
    </w:div>
    <w:div w:id="1692606236">
      <w:bodyDiv w:val="1"/>
      <w:marLeft w:val="0"/>
      <w:marRight w:val="0"/>
      <w:marTop w:val="0"/>
      <w:marBottom w:val="0"/>
      <w:divBdr>
        <w:top w:val="none" w:sz="0" w:space="0" w:color="auto"/>
        <w:left w:val="none" w:sz="0" w:space="0" w:color="auto"/>
        <w:bottom w:val="none" w:sz="0" w:space="0" w:color="auto"/>
        <w:right w:val="none" w:sz="0" w:space="0" w:color="auto"/>
      </w:divBdr>
      <w:divsChild>
        <w:div w:id="1185368526">
          <w:marLeft w:val="640"/>
          <w:marRight w:val="0"/>
          <w:marTop w:val="0"/>
          <w:marBottom w:val="0"/>
          <w:divBdr>
            <w:top w:val="none" w:sz="0" w:space="0" w:color="auto"/>
            <w:left w:val="none" w:sz="0" w:space="0" w:color="auto"/>
            <w:bottom w:val="none" w:sz="0" w:space="0" w:color="auto"/>
            <w:right w:val="none" w:sz="0" w:space="0" w:color="auto"/>
          </w:divBdr>
        </w:div>
        <w:div w:id="1926719365">
          <w:marLeft w:val="640"/>
          <w:marRight w:val="0"/>
          <w:marTop w:val="0"/>
          <w:marBottom w:val="0"/>
          <w:divBdr>
            <w:top w:val="none" w:sz="0" w:space="0" w:color="auto"/>
            <w:left w:val="none" w:sz="0" w:space="0" w:color="auto"/>
            <w:bottom w:val="none" w:sz="0" w:space="0" w:color="auto"/>
            <w:right w:val="none" w:sz="0" w:space="0" w:color="auto"/>
          </w:divBdr>
        </w:div>
        <w:div w:id="320550543">
          <w:marLeft w:val="640"/>
          <w:marRight w:val="0"/>
          <w:marTop w:val="0"/>
          <w:marBottom w:val="0"/>
          <w:divBdr>
            <w:top w:val="none" w:sz="0" w:space="0" w:color="auto"/>
            <w:left w:val="none" w:sz="0" w:space="0" w:color="auto"/>
            <w:bottom w:val="none" w:sz="0" w:space="0" w:color="auto"/>
            <w:right w:val="none" w:sz="0" w:space="0" w:color="auto"/>
          </w:divBdr>
        </w:div>
        <w:div w:id="444926687">
          <w:marLeft w:val="640"/>
          <w:marRight w:val="0"/>
          <w:marTop w:val="0"/>
          <w:marBottom w:val="0"/>
          <w:divBdr>
            <w:top w:val="none" w:sz="0" w:space="0" w:color="auto"/>
            <w:left w:val="none" w:sz="0" w:space="0" w:color="auto"/>
            <w:bottom w:val="none" w:sz="0" w:space="0" w:color="auto"/>
            <w:right w:val="none" w:sz="0" w:space="0" w:color="auto"/>
          </w:divBdr>
        </w:div>
        <w:div w:id="653097261">
          <w:marLeft w:val="640"/>
          <w:marRight w:val="0"/>
          <w:marTop w:val="0"/>
          <w:marBottom w:val="0"/>
          <w:divBdr>
            <w:top w:val="none" w:sz="0" w:space="0" w:color="auto"/>
            <w:left w:val="none" w:sz="0" w:space="0" w:color="auto"/>
            <w:bottom w:val="none" w:sz="0" w:space="0" w:color="auto"/>
            <w:right w:val="none" w:sz="0" w:space="0" w:color="auto"/>
          </w:divBdr>
        </w:div>
      </w:divsChild>
    </w:div>
    <w:div w:id="1712261285">
      <w:bodyDiv w:val="1"/>
      <w:marLeft w:val="0"/>
      <w:marRight w:val="0"/>
      <w:marTop w:val="0"/>
      <w:marBottom w:val="0"/>
      <w:divBdr>
        <w:top w:val="none" w:sz="0" w:space="0" w:color="auto"/>
        <w:left w:val="none" w:sz="0" w:space="0" w:color="auto"/>
        <w:bottom w:val="none" w:sz="0" w:space="0" w:color="auto"/>
        <w:right w:val="none" w:sz="0" w:space="0" w:color="auto"/>
      </w:divBdr>
    </w:div>
    <w:div w:id="1715933350">
      <w:bodyDiv w:val="1"/>
      <w:marLeft w:val="0"/>
      <w:marRight w:val="0"/>
      <w:marTop w:val="0"/>
      <w:marBottom w:val="0"/>
      <w:divBdr>
        <w:top w:val="none" w:sz="0" w:space="0" w:color="auto"/>
        <w:left w:val="none" w:sz="0" w:space="0" w:color="auto"/>
        <w:bottom w:val="none" w:sz="0" w:space="0" w:color="auto"/>
        <w:right w:val="none" w:sz="0" w:space="0" w:color="auto"/>
      </w:divBdr>
    </w:div>
    <w:div w:id="1730415345">
      <w:bodyDiv w:val="1"/>
      <w:marLeft w:val="0"/>
      <w:marRight w:val="0"/>
      <w:marTop w:val="0"/>
      <w:marBottom w:val="0"/>
      <w:divBdr>
        <w:top w:val="none" w:sz="0" w:space="0" w:color="auto"/>
        <w:left w:val="none" w:sz="0" w:space="0" w:color="auto"/>
        <w:bottom w:val="none" w:sz="0" w:space="0" w:color="auto"/>
        <w:right w:val="none" w:sz="0" w:space="0" w:color="auto"/>
      </w:divBdr>
      <w:divsChild>
        <w:div w:id="173149919">
          <w:marLeft w:val="640"/>
          <w:marRight w:val="0"/>
          <w:marTop w:val="0"/>
          <w:marBottom w:val="0"/>
          <w:divBdr>
            <w:top w:val="none" w:sz="0" w:space="0" w:color="auto"/>
            <w:left w:val="none" w:sz="0" w:space="0" w:color="auto"/>
            <w:bottom w:val="none" w:sz="0" w:space="0" w:color="auto"/>
            <w:right w:val="none" w:sz="0" w:space="0" w:color="auto"/>
          </w:divBdr>
        </w:div>
        <w:div w:id="397750071">
          <w:marLeft w:val="640"/>
          <w:marRight w:val="0"/>
          <w:marTop w:val="0"/>
          <w:marBottom w:val="0"/>
          <w:divBdr>
            <w:top w:val="none" w:sz="0" w:space="0" w:color="auto"/>
            <w:left w:val="none" w:sz="0" w:space="0" w:color="auto"/>
            <w:bottom w:val="none" w:sz="0" w:space="0" w:color="auto"/>
            <w:right w:val="none" w:sz="0" w:space="0" w:color="auto"/>
          </w:divBdr>
        </w:div>
        <w:div w:id="1863545385">
          <w:marLeft w:val="640"/>
          <w:marRight w:val="0"/>
          <w:marTop w:val="0"/>
          <w:marBottom w:val="0"/>
          <w:divBdr>
            <w:top w:val="none" w:sz="0" w:space="0" w:color="auto"/>
            <w:left w:val="none" w:sz="0" w:space="0" w:color="auto"/>
            <w:bottom w:val="none" w:sz="0" w:space="0" w:color="auto"/>
            <w:right w:val="none" w:sz="0" w:space="0" w:color="auto"/>
          </w:divBdr>
        </w:div>
        <w:div w:id="699621898">
          <w:marLeft w:val="640"/>
          <w:marRight w:val="0"/>
          <w:marTop w:val="0"/>
          <w:marBottom w:val="0"/>
          <w:divBdr>
            <w:top w:val="none" w:sz="0" w:space="0" w:color="auto"/>
            <w:left w:val="none" w:sz="0" w:space="0" w:color="auto"/>
            <w:bottom w:val="none" w:sz="0" w:space="0" w:color="auto"/>
            <w:right w:val="none" w:sz="0" w:space="0" w:color="auto"/>
          </w:divBdr>
        </w:div>
        <w:div w:id="998266136">
          <w:marLeft w:val="640"/>
          <w:marRight w:val="0"/>
          <w:marTop w:val="0"/>
          <w:marBottom w:val="0"/>
          <w:divBdr>
            <w:top w:val="none" w:sz="0" w:space="0" w:color="auto"/>
            <w:left w:val="none" w:sz="0" w:space="0" w:color="auto"/>
            <w:bottom w:val="none" w:sz="0" w:space="0" w:color="auto"/>
            <w:right w:val="none" w:sz="0" w:space="0" w:color="auto"/>
          </w:divBdr>
        </w:div>
        <w:div w:id="407576058">
          <w:marLeft w:val="640"/>
          <w:marRight w:val="0"/>
          <w:marTop w:val="0"/>
          <w:marBottom w:val="0"/>
          <w:divBdr>
            <w:top w:val="none" w:sz="0" w:space="0" w:color="auto"/>
            <w:left w:val="none" w:sz="0" w:space="0" w:color="auto"/>
            <w:bottom w:val="none" w:sz="0" w:space="0" w:color="auto"/>
            <w:right w:val="none" w:sz="0" w:space="0" w:color="auto"/>
          </w:divBdr>
        </w:div>
        <w:div w:id="144900955">
          <w:marLeft w:val="640"/>
          <w:marRight w:val="0"/>
          <w:marTop w:val="0"/>
          <w:marBottom w:val="0"/>
          <w:divBdr>
            <w:top w:val="none" w:sz="0" w:space="0" w:color="auto"/>
            <w:left w:val="none" w:sz="0" w:space="0" w:color="auto"/>
            <w:bottom w:val="none" w:sz="0" w:space="0" w:color="auto"/>
            <w:right w:val="none" w:sz="0" w:space="0" w:color="auto"/>
          </w:divBdr>
        </w:div>
        <w:div w:id="1315334430">
          <w:marLeft w:val="640"/>
          <w:marRight w:val="0"/>
          <w:marTop w:val="0"/>
          <w:marBottom w:val="0"/>
          <w:divBdr>
            <w:top w:val="none" w:sz="0" w:space="0" w:color="auto"/>
            <w:left w:val="none" w:sz="0" w:space="0" w:color="auto"/>
            <w:bottom w:val="none" w:sz="0" w:space="0" w:color="auto"/>
            <w:right w:val="none" w:sz="0" w:space="0" w:color="auto"/>
          </w:divBdr>
        </w:div>
        <w:div w:id="1463230673">
          <w:marLeft w:val="640"/>
          <w:marRight w:val="0"/>
          <w:marTop w:val="0"/>
          <w:marBottom w:val="0"/>
          <w:divBdr>
            <w:top w:val="none" w:sz="0" w:space="0" w:color="auto"/>
            <w:left w:val="none" w:sz="0" w:space="0" w:color="auto"/>
            <w:bottom w:val="none" w:sz="0" w:space="0" w:color="auto"/>
            <w:right w:val="none" w:sz="0" w:space="0" w:color="auto"/>
          </w:divBdr>
        </w:div>
        <w:div w:id="1940478587">
          <w:marLeft w:val="640"/>
          <w:marRight w:val="0"/>
          <w:marTop w:val="0"/>
          <w:marBottom w:val="0"/>
          <w:divBdr>
            <w:top w:val="none" w:sz="0" w:space="0" w:color="auto"/>
            <w:left w:val="none" w:sz="0" w:space="0" w:color="auto"/>
            <w:bottom w:val="none" w:sz="0" w:space="0" w:color="auto"/>
            <w:right w:val="none" w:sz="0" w:space="0" w:color="auto"/>
          </w:divBdr>
        </w:div>
        <w:div w:id="1322154453">
          <w:marLeft w:val="640"/>
          <w:marRight w:val="0"/>
          <w:marTop w:val="0"/>
          <w:marBottom w:val="0"/>
          <w:divBdr>
            <w:top w:val="none" w:sz="0" w:space="0" w:color="auto"/>
            <w:left w:val="none" w:sz="0" w:space="0" w:color="auto"/>
            <w:bottom w:val="none" w:sz="0" w:space="0" w:color="auto"/>
            <w:right w:val="none" w:sz="0" w:space="0" w:color="auto"/>
          </w:divBdr>
        </w:div>
        <w:div w:id="191385038">
          <w:marLeft w:val="640"/>
          <w:marRight w:val="0"/>
          <w:marTop w:val="0"/>
          <w:marBottom w:val="0"/>
          <w:divBdr>
            <w:top w:val="none" w:sz="0" w:space="0" w:color="auto"/>
            <w:left w:val="none" w:sz="0" w:space="0" w:color="auto"/>
            <w:bottom w:val="none" w:sz="0" w:space="0" w:color="auto"/>
            <w:right w:val="none" w:sz="0" w:space="0" w:color="auto"/>
          </w:divBdr>
        </w:div>
      </w:divsChild>
    </w:div>
    <w:div w:id="1742633892">
      <w:bodyDiv w:val="1"/>
      <w:marLeft w:val="0"/>
      <w:marRight w:val="0"/>
      <w:marTop w:val="0"/>
      <w:marBottom w:val="0"/>
      <w:divBdr>
        <w:top w:val="none" w:sz="0" w:space="0" w:color="auto"/>
        <w:left w:val="none" w:sz="0" w:space="0" w:color="auto"/>
        <w:bottom w:val="none" w:sz="0" w:space="0" w:color="auto"/>
        <w:right w:val="none" w:sz="0" w:space="0" w:color="auto"/>
      </w:divBdr>
      <w:divsChild>
        <w:div w:id="1903709304">
          <w:marLeft w:val="640"/>
          <w:marRight w:val="0"/>
          <w:marTop w:val="0"/>
          <w:marBottom w:val="0"/>
          <w:divBdr>
            <w:top w:val="none" w:sz="0" w:space="0" w:color="auto"/>
            <w:left w:val="none" w:sz="0" w:space="0" w:color="auto"/>
            <w:bottom w:val="none" w:sz="0" w:space="0" w:color="auto"/>
            <w:right w:val="none" w:sz="0" w:space="0" w:color="auto"/>
          </w:divBdr>
        </w:div>
        <w:div w:id="1085954898">
          <w:marLeft w:val="640"/>
          <w:marRight w:val="0"/>
          <w:marTop w:val="0"/>
          <w:marBottom w:val="0"/>
          <w:divBdr>
            <w:top w:val="none" w:sz="0" w:space="0" w:color="auto"/>
            <w:left w:val="none" w:sz="0" w:space="0" w:color="auto"/>
            <w:bottom w:val="none" w:sz="0" w:space="0" w:color="auto"/>
            <w:right w:val="none" w:sz="0" w:space="0" w:color="auto"/>
          </w:divBdr>
        </w:div>
        <w:div w:id="232664132">
          <w:marLeft w:val="640"/>
          <w:marRight w:val="0"/>
          <w:marTop w:val="0"/>
          <w:marBottom w:val="0"/>
          <w:divBdr>
            <w:top w:val="none" w:sz="0" w:space="0" w:color="auto"/>
            <w:left w:val="none" w:sz="0" w:space="0" w:color="auto"/>
            <w:bottom w:val="none" w:sz="0" w:space="0" w:color="auto"/>
            <w:right w:val="none" w:sz="0" w:space="0" w:color="auto"/>
          </w:divBdr>
        </w:div>
        <w:div w:id="1155997944">
          <w:marLeft w:val="640"/>
          <w:marRight w:val="0"/>
          <w:marTop w:val="0"/>
          <w:marBottom w:val="0"/>
          <w:divBdr>
            <w:top w:val="none" w:sz="0" w:space="0" w:color="auto"/>
            <w:left w:val="none" w:sz="0" w:space="0" w:color="auto"/>
            <w:bottom w:val="none" w:sz="0" w:space="0" w:color="auto"/>
            <w:right w:val="none" w:sz="0" w:space="0" w:color="auto"/>
          </w:divBdr>
        </w:div>
        <w:div w:id="1375078398">
          <w:marLeft w:val="640"/>
          <w:marRight w:val="0"/>
          <w:marTop w:val="0"/>
          <w:marBottom w:val="0"/>
          <w:divBdr>
            <w:top w:val="none" w:sz="0" w:space="0" w:color="auto"/>
            <w:left w:val="none" w:sz="0" w:space="0" w:color="auto"/>
            <w:bottom w:val="none" w:sz="0" w:space="0" w:color="auto"/>
            <w:right w:val="none" w:sz="0" w:space="0" w:color="auto"/>
          </w:divBdr>
        </w:div>
        <w:div w:id="538394319">
          <w:marLeft w:val="640"/>
          <w:marRight w:val="0"/>
          <w:marTop w:val="0"/>
          <w:marBottom w:val="0"/>
          <w:divBdr>
            <w:top w:val="none" w:sz="0" w:space="0" w:color="auto"/>
            <w:left w:val="none" w:sz="0" w:space="0" w:color="auto"/>
            <w:bottom w:val="none" w:sz="0" w:space="0" w:color="auto"/>
            <w:right w:val="none" w:sz="0" w:space="0" w:color="auto"/>
          </w:divBdr>
        </w:div>
        <w:div w:id="606502532">
          <w:marLeft w:val="640"/>
          <w:marRight w:val="0"/>
          <w:marTop w:val="0"/>
          <w:marBottom w:val="0"/>
          <w:divBdr>
            <w:top w:val="none" w:sz="0" w:space="0" w:color="auto"/>
            <w:left w:val="none" w:sz="0" w:space="0" w:color="auto"/>
            <w:bottom w:val="none" w:sz="0" w:space="0" w:color="auto"/>
            <w:right w:val="none" w:sz="0" w:space="0" w:color="auto"/>
          </w:divBdr>
        </w:div>
        <w:div w:id="922103421">
          <w:marLeft w:val="640"/>
          <w:marRight w:val="0"/>
          <w:marTop w:val="0"/>
          <w:marBottom w:val="0"/>
          <w:divBdr>
            <w:top w:val="none" w:sz="0" w:space="0" w:color="auto"/>
            <w:left w:val="none" w:sz="0" w:space="0" w:color="auto"/>
            <w:bottom w:val="none" w:sz="0" w:space="0" w:color="auto"/>
            <w:right w:val="none" w:sz="0" w:space="0" w:color="auto"/>
          </w:divBdr>
        </w:div>
        <w:div w:id="79714729">
          <w:marLeft w:val="640"/>
          <w:marRight w:val="0"/>
          <w:marTop w:val="0"/>
          <w:marBottom w:val="0"/>
          <w:divBdr>
            <w:top w:val="none" w:sz="0" w:space="0" w:color="auto"/>
            <w:left w:val="none" w:sz="0" w:space="0" w:color="auto"/>
            <w:bottom w:val="none" w:sz="0" w:space="0" w:color="auto"/>
            <w:right w:val="none" w:sz="0" w:space="0" w:color="auto"/>
          </w:divBdr>
        </w:div>
        <w:div w:id="1056857701">
          <w:marLeft w:val="640"/>
          <w:marRight w:val="0"/>
          <w:marTop w:val="0"/>
          <w:marBottom w:val="0"/>
          <w:divBdr>
            <w:top w:val="none" w:sz="0" w:space="0" w:color="auto"/>
            <w:left w:val="none" w:sz="0" w:space="0" w:color="auto"/>
            <w:bottom w:val="none" w:sz="0" w:space="0" w:color="auto"/>
            <w:right w:val="none" w:sz="0" w:space="0" w:color="auto"/>
          </w:divBdr>
        </w:div>
        <w:div w:id="1895197423">
          <w:marLeft w:val="640"/>
          <w:marRight w:val="0"/>
          <w:marTop w:val="0"/>
          <w:marBottom w:val="0"/>
          <w:divBdr>
            <w:top w:val="none" w:sz="0" w:space="0" w:color="auto"/>
            <w:left w:val="none" w:sz="0" w:space="0" w:color="auto"/>
            <w:bottom w:val="none" w:sz="0" w:space="0" w:color="auto"/>
            <w:right w:val="none" w:sz="0" w:space="0" w:color="auto"/>
          </w:divBdr>
        </w:div>
        <w:div w:id="163857274">
          <w:marLeft w:val="640"/>
          <w:marRight w:val="0"/>
          <w:marTop w:val="0"/>
          <w:marBottom w:val="0"/>
          <w:divBdr>
            <w:top w:val="none" w:sz="0" w:space="0" w:color="auto"/>
            <w:left w:val="none" w:sz="0" w:space="0" w:color="auto"/>
            <w:bottom w:val="none" w:sz="0" w:space="0" w:color="auto"/>
            <w:right w:val="none" w:sz="0" w:space="0" w:color="auto"/>
          </w:divBdr>
        </w:div>
        <w:div w:id="1183013680">
          <w:marLeft w:val="640"/>
          <w:marRight w:val="0"/>
          <w:marTop w:val="0"/>
          <w:marBottom w:val="0"/>
          <w:divBdr>
            <w:top w:val="none" w:sz="0" w:space="0" w:color="auto"/>
            <w:left w:val="none" w:sz="0" w:space="0" w:color="auto"/>
            <w:bottom w:val="none" w:sz="0" w:space="0" w:color="auto"/>
            <w:right w:val="none" w:sz="0" w:space="0" w:color="auto"/>
          </w:divBdr>
        </w:div>
        <w:div w:id="1959755738">
          <w:marLeft w:val="640"/>
          <w:marRight w:val="0"/>
          <w:marTop w:val="0"/>
          <w:marBottom w:val="0"/>
          <w:divBdr>
            <w:top w:val="none" w:sz="0" w:space="0" w:color="auto"/>
            <w:left w:val="none" w:sz="0" w:space="0" w:color="auto"/>
            <w:bottom w:val="none" w:sz="0" w:space="0" w:color="auto"/>
            <w:right w:val="none" w:sz="0" w:space="0" w:color="auto"/>
          </w:divBdr>
        </w:div>
        <w:div w:id="2026127220">
          <w:marLeft w:val="640"/>
          <w:marRight w:val="0"/>
          <w:marTop w:val="0"/>
          <w:marBottom w:val="0"/>
          <w:divBdr>
            <w:top w:val="none" w:sz="0" w:space="0" w:color="auto"/>
            <w:left w:val="none" w:sz="0" w:space="0" w:color="auto"/>
            <w:bottom w:val="none" w:sz="0" w:space="0" w:color="auto"/>
            <w:right w:val="none" w:sz="0" w:space="0" w:color="auto"/>
          </w:divBdr>
        </w:div>
      </w:divsChild>
    </w:div>
    <w:div w:id="1829397932">
      <w:bodyDiv w:val="1"/>
      <w:marLeft w:val="0"/>
      <w:marRight w:val="0"/>
      <w:marTop w:val="0"/>
      <w:marBottom w:val="0"/>
      <w:divBdr>
        <w:top w:val="none" w:sz="0" w:space="0" w:color="auto"/>
        <w:left w:val="none" w:sz="0" w:space="0" w:color="auto"/>
        <w:bottom w:val="none" w:sz="0" w:space="0" w:color="auto"/>
        <w:right w:val="none" w:sz="0" w:space="0" w:color="auto"/>
      </w:divBdr>
      <w:divsChild>
        <w:div w:id="250505196">
          <w:marLeft w:val="640"/>
          <w:marRight w:val="0"/>
          <w:marTop w:val="0"/>
          <w:marBottom w:val="0"/>
          <w:divBdr>
            <w:top w:val="none" w:sz="0" w:space="0" w:color="auto"/>
            <w:left w:val="none" w:sz="0" w:space="0" w:color="auto"/>
            <w:bottom w:val="none" w:sz="0" w:space="0" w:color="auto"/>
            <w:right w:val="none" w:sz="0" w:space="0" w:color="auto"/>
          </w:divBdr>
        </w:div>
        <w:div w:id="1996831903">
          <w:marLeft w:val="640"/>
          <w:marRight w:val="0"/>
          <w:marTop w:val="0"/>
          <w:marBottom w:val="0"/>
          <w:divBdr>
            <w:top w:val="none" w:sz="0" w:space="0" w:color="auto"/>
            <w:left w:val="none" w:sz="0" w:space="0" w:color="auto"/>
            <w:bottom w:val="none" w:sz="0" w:space="0" w:color="auto"/>
            <w:right w:val="none" w:sz="0" w:space="0" w:color="auto"/>
          </w:divBdr>
        </w:div>
        <w:div w:id="1272006833">
          <w:marLeft w:val="640"/>
          <w:marRight w:val="0"/>
          <w:marTop w:val="0"/>
          <w:marBottom w:val="0"/>
          <w:divBdr>
            <w:top w:val="none" w:sz="0" w:space="0" w:color="auto"/>
            <w:left w:val="none" w:sz="0" w:space="0" w:color="auto"/>
            <w:bottom w:val="none" w:sz="0" w:space="0" w:color="auto"/>
            <w:right w:val="none" w:sz="0" w:space="0" w:color="auto"/>
          </w:divBdr>
        </w:div>
        <w:div w:id="1271357346">
          <w:marLeft w:val="640"/>
          <w:marRight w:val="0"/>
          <w:marTop w:val="0"/>
          <w:marBottom w:val="0"/>
          <w:divBdr>
            <w:top w:val="none" w:sz="0" w:space="0" w:color="auto"/>
            <w:left w:val="none" w:sz="0" w:space="0" w:color="auto"/>
            <w:bottom w:val="none" w:sz="0" w:space="0" w:color="auto"/>
            <w:right w:val="none" w:sz="0" w:space="0" w:color="auto"/>
          </w:divBdr>
        </w:div>
      </w:divsChild>
    </w:div>
    <w:div w:id="1843156543">
      <w:bodyDiv w:val="1"/>
      <w:marLeft w:val="0"/>
      <w:marRight w:val="0"/>
      <w:marTop w:val="0"/>
      <w:marBottom w:val="0"/>
      <w:divBdr>
        <w:top w:val="none" w:sz="0" w:space="0" w:color="auto"/>
        <w:left w:val="none" w:sz="0" w:space="0" w:color="auto"/>
        <w:bottom w:val="none" w:sz="0" w:space="0" w:color="auto"/>
        <w:right w:val="none" w:sz="0" w:space="0" w:color="auto"/>
      </w:divBdr>
      <w:divsChild>
        <w:div w:id="1130437311">
          <w:marLeft w:val="640"/>
          <w:marRight w:val="0"/>
          <w:marTop w:val="0"/>
          <w:marBottom w:val="0"/>
          <w:divBdr>
            <w:top w:val="none" w:sz="0" w:space="0" w:color="auto"/>
            <w:left w:val="none" w:sz="0" w:space="0" w:color="auto"/>
            <w:bottom w:val="none" w:sz="0" w:space="0" w:color="auto"/>
            <w:right w:val="none" w:sz="0" w:space="0" w:color="auto"/>
          </w:divBdr>
        </w:div>
        <w:div w:id="722875738">
          <w:marLeft w:val="640"/>
          <w:marRight w:val="0"/>
          <w:marTop w:val="0"/>
          <w:marBottom w:val="0"/>
          <w:divBdr>
            <w:top w:val="none" w:sz="0" w:space="0" w:color="auto"/>
            <w:left w:val="none" w:sz="0" w:space="0" w:color="auto"/>
            <w:bottom w:val="none" w:sz="0" w:space="0" w:color="auto"/>
            <w:right w:val="none" w:sz="0" w:space="0" w:color="auto"/>
          </w:divBdr>
        </w:div>
        <w:div w:id="1684358137">
          <w:marLeft w:val="640"/>
          <w:marRight w:val="0"/>
          <w:marTop w:val="0"/>
          <w:marBottom w:val="0"/>
          <w:divBdr>
            <w:top w:val="none" w:sz="0" w:space="0" w:color="auto"/>
            <w:left w:val="none" w:sz="0" w:space="0" w:color="auto"/>
            <w:bottom w:val="none" w:sz="0" w:space="0" w:color="auto"/>
            <w:right w:val="none" w:sz="0" w:space="0" w:color="auto"/>
          </w:divBdr>
        </w:div>
        <w:div w:id="993487179">
          <w:marLeft w:val="640"/>
          <w:marRight w:val="0"/>
          <w:marTop w:val="0"/>
          <w:marBottom w:val="0"/>
          <w:divBdr>
            <w:top w:val="none" w:sz="0" w:space="0" w:color="auto"/>
            <w:left w:val="none" w:sz="0" w:space="0" w:color="auto"/>
            <w:bottom w:val="none" w:sz="0" w:space="0" w:color="auto"/>
            <w:right w:val="none" w:sz="0" w:space="0" w:color="auto"/>
          </w:divBdr>
        </w:div>
        <w:div w:id="388771478">
          <w:marLeft w:val="640"/>
          <w:marRight w:val="0"/>
          <w:marTop w:val="0"/>
          <w:marBottom w:val="0"/>
          <w:divBdr>
            <w:top w:val="none" w:sz="0" w:space="0" w:color="auto"/>
            <w:left w:val="none" w:sz="0" w:space="0" w:color="auto"/>
            <w:bottom w:val="none" w:sz="0" w:space="0" w:color="auto"/>
            <w:right w:val="none" w:sz="0" w:space="0" w:color="auto"/>
          </w:divBdr>
        </w:div>
        <w:div w:id="1286960917">
          <w:marLeft w:val="640"/>
          <w:marRight w:val="0"/>
          <w:marTop w:val="0"/>
          <w:marBottom w:val="0"/>
          <w:divBdr>
            <w:top w:val="none" w:sz="0" w:space="0" w:color="auto"/>
            <w:left w:val="none" w:sz="0" w:space="0" w:color="auto"/>
            <w:bottom w:val="none" w:sz="0" w:space="0" w:color="auto"/>
            <w:right w:val="none" w:sz="0" w:space="0" w:color="auto"/>
          </w:divBdr>
        </w:div>
        <w:div w:id="210042995">
          <w:marLeft w:val="640"/>
          <w:marRight w:val="0"/>
          <w:marTop w:val="0"/>
          <w:marBottom w:val="0"/>
          <w:divBdr>
            <w:top w:val="none" w:sz="0" w:space="0" w:color="auto"/>
            <w:left w:val="none" w:sz="0" w:space="0" w:color="auto"/>
            <w:bottom w:val="none" w:sz="0" w:space="0" w:color="auto"/>
            <w:right w:val="none" w:sz="0" w:space="0" w:color="auto"/>
          </w:divBdr>
        </w:div>
        <w:div w:id="815562538">
          <w:marLeft w:val="640"/>
          <w:marRight w:val="0"/>
          <w:marTop w:val="0"/>
          <w:marBottom w:val="0"/>
          <w:divBdr>
            <w:top w:val="none" w:sz="0" w:space="0" w:color="auto"/>
            <w:left w:val="none" w:sz="0" w:space="0" w:color="auto"/>
            <w:bottom w:val="none" w:sz="0" w:space="0" w:color="auto"/>
            <w:right w:val="none" w:sz="0" w:space="0" w:color="auto"/>
          </w:divBdr>
        </w:div>
        <w:div w:id="157041028">
          <w:marLeft w:val="640"/>
          <w:marRight w:val="0"/>
          <w:marTop w:val="0"/>
          <w:marBottom w:val="0"/>
          <w:divBdr>
            <w:top w:val="none" w:sz="0" w:space="0" w:color="auto"/>
            <w:left w:val="none" w:sz="0" w:space="0" w:color="auto"/>
            <w:bottom w:val="none" w:sz="0" w:space="0" w:color="auto"/>
            <w:right w:val="none" w:sz="0" w:space="0" w:color="auto"/>
          </w:divBdr>
        </w:div>
        <w:div w:id="180819000">
          <w:marLeft w:val="640"/>
          <w:marRight w:val="0"/>
          <w:marTop w:val="0"/>
          <w:marBottom w:val="0"/>
          <w:divBdr>
            <w:top w:val="none" w:sz="0" w:space="0" w:color="auto"/>
            <w:left w:val="none" w:sz="0" w:space="0" w:color="auto"/>
            <w:bottom w:val="none" w:sz="0" w:space="0" w:color="auto"/>
            <w:right w:val="none" w:sz="0" w:space="0" w:color="auto"/>
          </w:divBdr>
        </w:div>
        <w:div w:id="630944484">
          <w:marLeft w:val="640"/>
          <w:marRight w:val="0"/>
          <w:marTop w:val="0"/>
          <w:marBottom w:val="0"/>
          <w:divBdr>
            <w:top w:val="none" w:sz="0" w:space="0" w:color="auto"/>
            <w:left w:val="none" w:sz="0" w:space="0" w:color="auto"/>
            <w:bottom w:val="none" w:sz="0" w:space="0" w:color="auto"/>
            <w:right w:val="none" w:sz="0" w:space="0" w:color="auto"/>
          </w:divBdr>
        </w:div>
        <w:div w:id="754782250">
          <w:marLeft w:val="640"/>
          <w:marRight w:val="0"/>
          <w:marTop w:val="0"/>
          <w:marBottom w:val="0"/>
          <w:divBdr>
            <w:top w:val="none" w:sz="0" w:space="0" w:color="auto"/>
            <w:left w:val="none" w:sz="0" w:space="0" w:color="auto"/>
            <w:bottom w:val="none" w:sz="0" w:space="0" w:color="auto"/>
            <w:right w:val="none" w:sz="0" w:space="0" w:color="auto"/>
          </w:divBdr>
        </w:div>
        <w:div w:id="776604276">
          <w:marLeft w:val="640"/>
          <w:marRight w:val="0"/>
          <w:marTop w:val="0"/>
          <w:marBottom w:val="0"/>
          <w:divBdr>
            <w:top w:val="none" w:sz="0" w:space="0" w:color="auto"/>
            <w:left w:val="none" w:sz="0" w:space="0" w:color="auto"/>
            <w:bottom w:val="none" w:sz="0" w:space="0" w:color="auto"/>
            <w:right w:val="none" w:sz="0" w:space="0" w:color="auto"/>
          </w:divBdr>
        </w:div>
        <w:div w:id="300117188">
          <w:marLeft w:val="640"/>
          <w:marRight w:val="0"/>
          <w:marTop w:val="0"/>
          <w:marBottom w:val="0"/>
          <w:divBdr>
            <w:top w:val="none" w:sz="0" w:space="0" w:color="auto"/>
            <w:left w:val="none" w:sz="0" w:space="0" w:color="auto"/>
            <w:bottom w:val="none" w:sz="0" w:space="0" w:color="auto"/>
            <w:right w:val="none" w:sz="0" w:space="0" w:color="auto"/>
          </w:divBdr>
        </w:div>
        <w:div w:id="1410156949">
          <w:marLeft w:val="640"/>
          <w:marRight w:val="0"/>
          <w:marTop w:val="0"/>
          <w:marBottom w:val="0"/>
          <w:divBdr>
            <w:top w:val="none" w:sz="0" w:space="0" w:color="auto"/>
            <w:left w:val="none" w:sz="0" w:space="0" w:color="auto"/>
            <w:bottom w:val="none" w:sz="0" w:space="0" w:color="auto"/>
            <w:right w:val="none" w:sz="0" w:space="0" w:color="auto"/>
          </w:divBdr>
        </w:div>
      </w:divsChild>
    </w:div>
    <w:div w:id="1850289183">
      <w:bodyDiv w:val="1"/>
      <w:marLeft w:val="0"/>
      <w:marRight w:val="0"/>
      <w:marTop w:val="0"/>
      <w:marBottom w:val="0"/>
      <w:divBdr>
        <w:top w:val="none" w:sz="0" w:space="0" w:color="auto"/>
        <w:left w:val="none" w:sz="0" w:space="0" w:color="auto"/>
        <w:bottom w:val="none" w:sz="0" w:space="0" w:color="auto"/>
        <w:right w:val="none" w:sz="0" w:space="0" w:color="auto"/>
      </w:divBdr>
      <w:divsChild>
        <w:div w:id="1742867157">
          <w:marLeft w:val="640"/>
          <w:marRight w:val="0"/>
          <w:marTop w:val="0"/>
          <w:marBottom w:val="0"/>
          <w:divBdr>
            <w:top w:val="none" w:sz="0" w:space="0" w:color="auto"/>
            <w:left w:val="none" w:sz="0" w:space="0" w:color="auto"/>
            <w:bottom w:val="none" w:sz="0" w:space="0" w:color="auto"/>
            <w:right w:val="none" w:sz="0" w:space="0" w:color="auto"/>
          </w:divBdr>
        </w:div>
        <w:div w:id="249125539">
          <w:marLeft w:val="640"/>
          <w:marRight w:val="0"/>
          <w:marTop w:val="0"/>
          <w:marBottom w:val="0"/>
          <w:divBdr>
            <w:top w:val="none" w:sz="0" w:space="0" w:color="auto"/>
            <w:left w:val="none" w:sz="0" w:space="0" w:color="auto"/>
            <w:bottom w:val="none" w:sz="0" w:space="0" w:color="auto"/>
            <w:right w:val="none" w:sz="0" w:space="0" w:color="auto"/>
          </w:divBdr>
        </w:div>
        <w:div w:id="1059597476">
          <w:marLeft w:val="640"/>
          <w:marRight w:val="0"/>
          <w:marTop w:val="0"/>
          <w:marBottom w:val="0"/>
          <w:divBdr>
            <w:top w:val="none" w:sz="0" w:space="0" w:color="auto"/>
            <w:left w:val="none" w:sz="0" w:space="0" w:color="auto"/>
            <w:bottom w:val="none" w:sz="0" w:space="0" w:color="auto"/>
            <w:right w:val="none" w:sz="0" w:space="0" w:color="auto"/>
          </w:divBdr>
        </w:div>
        <w:div w:id="637682979">
          <w:marLeft w:val="640"/>
          <w:marRight w:val="0"/>
          <w:marTop w:val="0"/>
          <w:marBottom w:val="0"/>
          <w:divBdr>
            <w:top w:val="none" w:sz="0" w:space="0" w:color="auto"/>
            <w:left w:val="none" w:sz="0" w:space="0" w:color="auto"/>
            <w:bottom w:val="none" w:sz="0" w:space="0" w:color="auto"/>
            <w:right w:val="none" w:sz="0" w:space="0" w:color="auto"/>
          </w:divBdr>
        </w:div>
        <w:div w:id="1726371635">
          <w:marLeft w:val="640"/>
          <w:marRight w:val="0"/>
          <w:marTop w:val="0"/>
          <w:marBottom w:val="0"/>
          <w:divBdr>
            <w:top w:val="none" w:sz="0" w:space="0" w:color="auto"/>
            <w:left w:val="none" w:sz="0" w:space="0" w:color="auto"/>
            <w:bottom w:val="none" w:sz="0" w:space="0" w:color="auto"/>
            <w:right w:val="none" w:sz="0" w:space="0" w:color="auto"/>
          </w:divBdr>
        </w:div>
        <w:div w:id="1369648891">
          <w:marLeft w:val="640"/>
          <w:marRight w:val="0"/>
          <w:marTop w:val="0"/>
          <w:marBottom w:val="0"/>
          <w:divBdr>
            <w:top w:val="none" w:sz="0" w:space="0" w:color="auto"/>
            <w:left w:val="none" w:sz="0" w:space="0" w:color="auto"/>
            <w:bottom w:val="none" w:sz="0" w:space="0" w:color="auto"/>
            <w:right w:val="none" w:sz="0" w:space="0" w:color="auto"/>
          </w:divBdr>
        </w:div>
        <w:div w:id="1491940240">
          <w:marLeft w:val="640"/>
          <w:marRight w:val="0"/>
          <w:marTop w:val="0"/>
          <w:marBottom w:val="0"/>
          <w:divBdr>
            <w:top w:val="none" w:sz="0" w:space="0" w:color="auto"/>
            <w:left w:val="none" w:sz="0" w:space="0" w:color="auto"/>
            <w:bottom w:val="none" w:sz="0" w:space="0" w:color="auto"/>
            <w:right w:val="none" w:sz="0" w:space="0" w:color="auto"/>
          </w:divBdr>
        </w:div>
        <w:div w:id="920991804">
          <w:marLeft w:val="640"/>
          <w:marRight w:val="0"/>
          <w:marTop w:val="0"/>
          <w:marBottom w:val="0"/>
          <w:divBdr>
            <w:top w:val="none" w:sz="0" w:space="0" w:color="auto"/>
            <w:left w:val="none" w:sz="0" w:space="0" w:color="auto"/>
            <w:bottom w:val="none" w:sz="0" w:space="0" w:color="auto"/>
            <w:right w:val="none" w:sz="0" w:space="0" w:color="auto"/>
          </w:divBdr>
        </w:div>
      </w:divsChild>
    </w:div>
    <w:div w:id="1851286660">
      <w:bodyDiv w:val="1"/>
      <w:marLeft w:val="0"/>
      <w:marRight w:val="0"/>
      <w:marTop w:val="0"/>
      <w:marBottom w:val="0"/>
      <w:divBdr>
        <w:top w:val="none" w:sz="0" w:space="0" w:color="auto"/>
        <w:left w:val="none" w:sz="0" w:space="0" w:color="auto"/>
        <w:bottom w:val="none" w:sz="0" w:space="0" w:color="auto"/>
        <w:right w:val="none" w:sz="0" w:space="0" w:color="auto"/>
      </w:divBdr>
      <w:divsChild>
        <w:div w:id="119155377">
          <w:marLeft w:val="640"/>
          <w:marRight w:val="0"/>
          <w:marTop w:val="0"/>
          <w:marBottom w:val="0"/>
          <w:divBdr>
            <w:top w:val="none" w:sz="0" w:space="0" w:color="auto"/>
            <w:left w:val="none" w:sz="0" w:space="0" w:color="auto"/>
            <w:bottom w:val="none" w:sz="0" w:space="0" w:color="auto"/>
            <w:right w:val="none" w:sz="0" w:space="0" w:color="auto"/>
          </w:divBdr>
        </w:div>
        <w:div w:id="1562671072">
          <w:marLeft w:val="640"/>
          <w:marRight w:val="0"/>
          <w:marTop w:val="0"/>
          <w:marBottom w:val="0"/>
          <w:divBdr>
            <w:top w:val="none" w:sz="0" w:space="0" w:color="auto"/>
            <w:left w:val="none" w:sz="0" w:space="0" w:color="auto"/>
            <w:bottom w:val="none" w:sz="0" w:space="0" w:color="auto"/>
            <w:right w:val="none" w:sz="0" w:space="0" w:color="auto"/>
          </w:divBdr>
        </w:div>
        <w:div w:id="1794518509">
          <w:marLeft w:val="640"/>
          <w:marRight w:val="0"/>
          <w:marTop w:val="0"/>
          <w:marBottom w:val="0"/>
          <w:divBdr>
            <w:top w:val="none" w:sz="0" w:space="0" w:color="auto"/>
            <w:left w:val="none" w:sz="0" w:space="0" w:color="auto"/>
            <w:bottom w:val="none" w:sz="0" w:space="0" w:color="auto"/>
            <w:right w:val="none" w:sz="0" w:space="0" w:color="auto"/>
          </w:divBdr>
        </w:div>
        <w:div w:id="42025915">
          <w:marLeft w:val="640"/>
          <w:marRight w:val="0"/>
          <w:marTop w:val="0"/>
          <w:marBottom w:val="0"/>
          <w:divBdr>
            <w:top w:val="none" w:sz="0" w:space="0" w:color="auto"/>
            <w:left w:val="none" w:sz="0" w:space="0" w:color="auto"/>
            <w:bottom w:val="none" w:sz="0" w:space="0" w:color="auto"/>
            <w:right w:val="none" w:sz="0" w:space="0" w:color="auto"/>
          </w:divBdr>
        </w:div>
        <w:div w:id="1908568269">
          <w:marLeft w:val="640"/>
          <w:marRight w:val="0"/>
          <w:marTop w:val="0"/>
          <w:marBottom w:val="0"/>
          <w:divBdr>
            <w:top w:val="none" w:sz="0" w:space="0" w:color="auto"/>
            <w:left w:val="none" w:sz="0" w:space="0" w:color="auto"/>
            <w:bottom w:val="none" w:sz="0" w:space="0" w:color="auto"/>
            <w:right w:val="none" w:sz="0" w:space="0" w:color="auto"/>
          </w:divBdr>
        </w:div>
        <w:div w:id="218396019">
          <w:marLeft w:val="640"/>
          <w:marRight w:val="0"/>
          <w:marTop w:val="0"/>
          <w:marBottom w:val="0"/>
          <w:divBdr>
            <w:top w:val="none" w:sz="0" w:space="0" w:color="auto"/>
            <w:left w:val="none" w:sz="0" w:space="0" w:color="auto"/>
            <w:bottom w:val="none" w:sz="0" w:space="0" w:color="auto"/>
            <w:right w:val="none" w:sz="0" w:space="0" w:color="auto"/>
          </w:divBdr>
        </w:div>
      </w:divsChild>
    </w:div>
    <w:div w:id="1897356677">
      <w:bodyDiv w:val="1"/>
      <w:marLeft w:val="0"/>
      <w:marRight w:val="0"/>
      <w:marTop w:val="0"/>
      <w:marBottom w:val="0"/>
      <w:divBdr>
        <w:top w:val="none" w:sz="0" w:space="0" w:color="auto"/>
        <w:left w:val="none" w:sz="0" w:space="0" w:color="auto"/>
        <w:bottom w:val="none" w:sz="0" w:space="0" w:color="auto"/>
        <w:right w:val="none" w:sz="0" w:space="0" w:color="auto"/>
      </w:divBdr>
    </w:div>
    <w:div w:id="1917280478">
      <w:bodyDiv w:val="1"/>
      <w:marLeft w:val="0"/>
      <w:marRight w:val="0"/>
      <w:marTop w:val="0"/>
      <w:marBottom w:val="0"/>
      <w:divBdr>
        <w:top w:val="none" w:sz="0" w:space="0" w:color="auto"/>
        <w:left w:val="none" w:sz="0" w:space="0" w:color="auto"/>
        <w:bottom w:val="none" w:sz="0" w:space="0" w:color="auto"/>
        <w:right w:val="none" w:sz="0" w:space="0" w:color="auto"/>
      </w:divBdr>
      <w:divsChild>
        <w:div w:id="1662076217">
          <w:marLeft w:val="640"/>
          <w:marRight w:val="0"/>
          <w:marTop w:val="0"/>
          <w:marBottom w:val="0"/>
          <w:divBdr>
            <w:top w:val="none" w:sz="0" w:space="0" w:color="auto"/>
            <w:left w:val="none" w:sz="0" w:space="0" w:color="auto"/>
            <w:bottom w:val="none" w:sz="0" w:space="0" w:color="auto"/>
            <w:right w:val="none" w:sz="0" w:space="0" w:color="auto"/>
          </w:divBdr>
        </w:div>
        <w:div w:id="930042545">
          <w:marLeft w:val="640"/>
          <w:marRight w:val="0"/>
          <w:marTop w:val="0"/>
          <w:marBottom w:val="0"/>
          <w:divBdr>
            <w:top w:val="none" w:sz="0" w:space="0" w:color="auto"/>
            <w:left w:val="none" w:sz="0" w:space="0" w:color="auto"/>
            <w:bottom w:val="none" w:sz="0" w:space="0" w:color="auto"/>
            <w:right w:val="none" w:sz="0" w:space="0" w:color="auto"/>
          </w:divBdr>
        </w:div>
        <w:div w:id="1933975984">
          <w:marLeft w:val="640"/>
          <w:marRight w:val="0"/>
          <w:marTop w:val="0"/>
          <w:marBottom w:val="0"/>
          <w:divBdr>
            <w:top w:val="none" w:sz="0" w:space="0" w:color="auto"/>
            <w:left w:val="none" w:sz="0" w:space="0" w:color="auto"/>
            <w:bottom w:val="none" w:sz="0" w:space="0" w:color="auto"/>
            <w:right w:val="none" w:sz="0" w:space="0" w:color="auto"/>
          </w:divBdr>
        </w:div>
        <w:div w:id="1653094984">
          <w:marLeft w:val="640"/>
          <w:marRight w:val="0"/>
          <w:marTop w:val="0"/>
          <w:marBottom w:val="0"/>
          <w:divBdr>
            <w:top w:val="none" w:sz="0" w:space="0" w:color="auto"/>
            <w:left w:val="none" w:sz="0" w:space="0" w:color="auto"/>
            <w:bottom w:val="none" w:sz="0" w:space="0" w:color="auto"/>
            <w:right w:val="none" w:sz="0" w:space="0" w:color="auto"/>
          </w:divBdr>
        </w:div>
        <w:div w:id="1770393161">
          <w:marLeft w:val="640"/>
          <w:marRight w:val="0"/>
          <w:marTop w:val="0"/>
          <w:marBottom w:val="0"/>
          <w:divBdr>
            <w:top w:val="none" w:sz="0" w:space="0" w:color="auto"/>
            <w:left w:val="none" w:sz="0" w:space="0" w:color="auto"/>
            <w:bottom w:val="none" w:sz="0" w:space="0" w:color="auto"/>
            <w:right w:val="none" w:sz="0" w:space="0" w:color="auto"/>
          </w:divBdr>
        </w:div>
        <w:div w:id="360515931">
          <w:marLeft w:val="640"/>
          <w:marRight w:val="0"/>
          <w:marTop w:val="0"/>
          <w:marBottom w:val="0"/>
          <w:divBdr>
            <w:top w:val="none" w:sz="0" w:space="0" w:color="auto"/>
            <w:left w:val="none" w:sz="0" w:space="0" w:color="auto"/>
            <w:bottom w:val="none" w:sz="0" w:space="0" w:color="auto"/>
            <w:right w:val="none" w:sz="0" w:space="0" w:color="auto"/>
          </w:divBdr>
        </w:div>
      </w:divsChild>
    </w:div>
    <w:div w:id="1923636047">
      <w:bodyDiv w:val="1"/>
      <w:marLeft w:val="0"/>
      <w:marRight w:val="0"/>
      <w:marTop w:val="0"/>
      <w:marBottom w:val="0"/>
      <w:divBdr>
        <w:top w:val="none" w:sz="0" w:space="0" w:color="auto"/>
        <w:left w:val="none" w:sz="0" w:space="0" w:color="auto"/>
        <w:bottom w:val="none" w:sz="0" w:space="0" w:color="auto"/>
        <w:right w:val="none" w:sz="0" w:space="0" w:color="auto"/>
      </w:divBdr>
    </w:div>
    <w:div w:id="1932423778">
      <w:bodyDiv w:val="1"/>
      <w:marLeft w:val="0"/>
      <w:marRight w:val="0"/>
      <w:marTop w:val="0"/>
      <w:marBottom w:val="0"/>
      <w:divBdr>
        <w:top w:val="none" w:sz="0" w:space="0" w:color="auto"/>
        <w:left w:val="none" w:sz="0" w:space="0" w:color="auto"/>
        <w:bottom w:val="none" w:sz="0" w:space="0" w:color="auto"/>
        <w:right w:val="none" w:sz="0" w:space="0" w:color="auto"/>
      </w:divBdr>
      <w:divsChild>
        <w:div w:id="2054688438">
          <w:marLeft w:val="640"/>
          <w:marRight w:val="0"/>
          <w:marTop w:val="0"/>
          <w:marBottom w:val="0"/>
          <w:divBdr>
            <w:top w:val="none" w:sz="0" w:space="0" w:color="auto"/>
            <w:left w:val="none" w:sz="0" w:space="0" w:color="auto"/>
            <w:bottom w:val="none" w:sz="0" w:space="0" w:color="auto"/>
            <w:right w:val="none" w:sz="0" w:space="0" w:color="auto"/>
          </w:divBdr>
        </w:div>
        <w:div w:id="1700157733">
          <w:marLeft w:val="640"/>
          <w:marRight w:val="0"/>
          <w:marTop w:val="0"/>
          <w:marBottom w:val="0"/>
          <w:divBdr>
            <w:top w:val="none" w:sz="0" w:space="0" w:color="auto"/>
            <w:left w:val="none" w:sz="0" w:space="0" w:color="auto"/>
            <w:bottom w:val="none" w:sz="0" w:space="0" w:color="auto"/>
            <w:right w:val="none" w:sz="0" w:space="0" w:color="auto"/>
          </w:divBdr>
        </w:div>
        <w:div w:id="2006543820">
          <w:marLeft w:val="640"/>
          <w:marRight w:val="0"/>
          <w:marTop w:val="0"/>
          <w:marBottom w:val="0"/>
          <w:divBdr>
            <w:top w:val="none" w:sz="0" w:space="0" w:color="auto"/>
            <w:left w:val="none" w:sz="0" w:space="0" w:color="auto"/>
            <w:bottom w:val="none" w:sz="0" w:space="0" w:color="auto"/>
            <w:right w:val="none" w:sz="0" w:space="0" w:color="auto"/>
          </w:divBdr>
        </w:div>
        <w:div w:id="1359311433">
          <w:marLeft w:val="640"/>
          <w:marRight w:val="0"/>
          <w:marTop w:val="0"/>
          <w:marBottom w:val="0"/>
          <w:divBdr>
            <w:top w:val="none" w:sz="0" w:space="0" w:color="auto"/>
            <w:left w:val="none" w:sz="0" w:space="0" w:color="auto"/>
            <w:bottom w:val="none" w:sz="0" w:space="0" w:color="auto"/>
            <w:right w:val="none" w:sz="0" w:space="0" w:color="auto"/>
          </w:divBdr>
        </w:div>
      </w:divsChild>
    </w:div>
    <w:div w:id="1965649463">
      <w:bodyDiv w:val="1"/>
      <w:marLeft w:val="0"/>
      <w:marRight w:val="0"/>
      <w:marTop w:val="0"/>
      <w:marBottom w:val="0"/>
      <w:divBdr>
        <w:top w:val="none" w:sz="0" w:space="0" w:color="auto"/>
        <w:left w:val="none" w:sz="0" w:space="0" w:color="auto"/>
        <w:bottom w:val="none" w:sz="0" w:space="0" w:color="auto"/>
        <w:right w:val="none" w:sz="0" w:space="0" w:color="auto"/>
      </w:divBdr>
      <w:divsChild>
        <w:div w:id="337586329">
          <w:marLeft w:val="640"/>
          <w:marRight w:val="0"/>
          <w:marTop w:val="0"/>
          <w:marBottom w:val="0"/>
          <w:divBdr>
            <w:top w:val="none" w:sz="0" w:space="0" w:color="auto"/>
            <w:left w:val="none" w:sz="0" w:space="0" w:color="auto"/>
            <w:bottom w:val="none" w:sz="0" w:space="0" w:color="auto"/>
            <w:right w:val="none" w:sz="0" w:space="0" w:color="auto"/>
          </w:divBdr>
        </w:div>
        <w:div w:id="62988278">
          <w:marLeft w:val="640"/>
          <w:marRight w:val="0"/>
          <w:marTop w:val="0"/>
          <w:marBottom w:val="0"/>
          <w:divBdr>
            <w:top w:val="none" w:sz="0" w:space="0" w:color="auto"/>
            <w:left w:val="none" w:sz="0" w:space="0" w:color="auto"/>
            <w:bottom w:val="none" w:sz="0" w:space="0" w:color="auto"/>
            <w:right w:val="none" w:sz="0" w:space="0" w:color="auto"/>
          </w:divBdr>
        </w:div>
        <w:div w:id="925116933">
          <w:marLeft w:val="640"/>
          <w:marRight w:val="0"/>
          <w:marTop w:val="0"/>
          <w:marBottom w:val="0"/>
          <w:divBdr>
            <w:top w:val="none" w:sz="0" w:space="0" w:color="auto"/>
            <w:left w:val="none" w:sz="0" w:space="0" w:color="auto"/>
            <w:bottom w:val="none" w:sz="0" w:space="0" w:color="auto"/>
            <w:right w:val="none" w:sz="0" w:space="0" w:color="auto"/>
          </w:divBdr>
        </w:div>
        <w:div w:id="463741411">
          <w:marLeft w:val="640"/>
          <w:marRight w:val="0"/>
          <w:marTop w:val="0"/>
          <w:marBottom w:val="0"/>
          <w:divBdr>
            <w:top w:val="none" w:sz="0" w:space="0" w:color="auto"/>
            <w:left w:val="none" w:sz="0" w:space="0" w:color="auto"/>
            <w:bottom w:val="none" w:sz="0" w:space="0" w:color="auto"/>
            <w:right w:val="none" w:sz="0" w:space="0" w:color="auto"/>
          </w:divBdr>
        </w:div>
        <w:div w:id="603341115">
          <w:marLeft w:val="640"/>
          <w:marRight w:val="0"/>
          <w:marTop w:val="0"/>
          <w:marBottom w:val="0"/>
          <w:divBdr>
            <w:top w:val="none" w:sz="0" w:space="0" w:color="auto"/>
            <w:left w:val="none" w:sz="0" w:space="0" w:color="auto"/>
            <w:bottom w:val="none" w:sz="0" w:space="0" w:color="auto"/>
            <w:right w:val="none" w:sz="0" w:space="0" w:color="auto"/>
          </w:divBdr>
        </w:div>
        <w:div w:id="301231936">
          <w:marLeft w:val="640"/>
          <w:marRight w:val="0"/>
          <w:marTop w:val="0"/>
          <w:marBottom w:val="0"/>
          <w:divBdr>
            <w:top w:val="none" w:sz="0" w:space="0" w:color="auto"/>
            <w:left w:val="none" w:sz="0" w:space="0" w:color="auto"/>
            <w:bottom w:val="none" w:sz="0" w:space="0" w:color="auto"/>
            <w:right w:val="none" w:sz="0" w:space="0" w:color="auto"/>
          </w:divBdr>
        </w:div>
        <w:div w:id="422841588">
          <w:marLeft w:val="640"/>
          <w:marRight w:val="0"/>
          <w:marTop w:val="0"/>
          <w:marBottom w:val="0"/>
          <w:divBdr>
            <w:top w:val="none" w:sz="0" w:space="0" w:color="auto"/>
            <w:left w:val="none" w:sz="0" w:space="0" w:color="auto"/>
            <w:bottom w:val="none" w:sz="0" w:space="0" w:color="auto"/>
            <w:right w:val="none" w:sz="0" w:space="0" w:color="auto"/>
          </w:divBdr>
        </w:div>
        <w:div w:id="1862471063">
          <w:marLeft w:val="640"/>
          <w:marRight w:val="0"/>
          <w:marTop w:val="0"/>
          <w:marBottom w:val="0"/>
          <w:divBdr>
            <w:top w:val="none" w:sz="0" w:space="0" w:color="auto"/>
            <w:left w:val="none" w:sz="0" w:space="0" w:color="auto"/>
            <w:bottom w:val="none" w:sz="0" w:space="0" w:color="auto"/>
            <w:right w:val="none" w:sz="0" w:space="0" w:color="auto"/>
          </w:divBdr>
        </w:div>
        <w:div w:id="2010518314">
          <w:marLeft w:val="640"/>
          <w:marRight w:val="0"/>
          <w:marTop w:val="0"/>
          <w:marBottom w:val="0"/>
          <w:divBdr>
            <w:top w:val="none" w:sz="0" w:space="0" w:color="auto"/>
            <w:left w:val="none" w:sz="0" w:space="0" w:color="auto"/>
            <w:bottom w:val="none" w:sz="0" w:space="0" w:color="auto"/>
            <w:right w:val="none" w:sz="0" w:space="0" w:color="auto"/>
          </w:divBdr>
        </w:div>
        <w:div w:id="920600998">
          <w:marLeft w:val="640"/>
          <w:marRight w:val="0"/>
          <w:marTop w:val="0"/>
          <w:marBottom w:val="0"/>
          <w:divBdr>
            <w:top w:val="none" w:sz="0" w:space="0" w:color="auto"/>
            <w:left w:val="none" w:sz="0" w:space="0" w:color="auto"/>
            <w:bottom w:val="none" w:sz="0" w:space="0" w:color="auto"/>
            <w:right w:val="none" w:sz="0" w:space="0" w:color="auto"/>
          </w:divBdr>
        </w:div>
        <w:div w:id="665284032">
          <w:marLeft w:val="640"/>
          <w:marRight w:val="0"/>
          <w:marTop w:val="0"/>
          <w:marBottom w:val="0"/>
          <w:divBdr>
            <w:top w:val="none" w:sz="0" w:space="0" w:color="auto"/>
            <w:left w:val="none" w:sz="0" w:space="0" w:color="auto"/>
            <w:bottom w:val="none" w:sz="0" w:space="0" w:color="auto"/>
            <w:right w:val="none" w:sz="0" w:space="0" w:color="auto"/>
          </w:divBdr>
        </w:div>
      </w:divsChild>
    </w:div>
    <w:div w:id="1979068748">
      <w:bodyDiv w:val="1"/>
      <w:marLeft w:val="0"/>
      <w:marRight w:val="0"/>
      <w:marTop w:val="0"/>
      <w:marBottom w:val="0"/>
      <w:divBdr>
        <w:top w:val="none" w:sz="0" w:space="0" w:color="auto"/>
        <w:left w:val="none" w:sz="0" w:space="0" w:color="auto"/>
        <w:bottom w:val="none" w:sz="0" w:space="0" w:color="auto"/>
        <w:right w:val="none" w:sz="0" w:space="0" w:color="auto"/>
      </w:divBdr>
    </w:div>
    <w:div w:id="2066679613">
      <w:bodyDiv w:val="1"/>
      <w:marLeft w:val="0"/>
      <w:marRight w:val="0"/>
      <w:marTop w:val="0"/>
      <w:marBottom w:val="0"/>
      <w:divBdr>
        <w:top w:val="none" w:sz="0" w:space="0" w:color="auto"/>
        <w:left w:val="none" w:sz="0" w:space="0" w:color="auto"/>
        <w:bottom w:val="none" w:sz="0" w:space="0" w:color="auto"/>
        <w:right w:val="none" w:sz="0" w:space="0" w:color="auto"/>
      </w:divBdr>
      <w:divsChild>
        <w:div w:id="452527003">
          <w:marLeft w:val="640"/>
          <w:marRight w:val="0"/>
          <w:marTop w:val="0"/>
          <w:marBottom w:val="0"/>
          <w:divBdr>
            <w:top w:val="none" w:sz="0" w:space="0" w:color="auto"/>
            <w:left w:val="none" w:sz="0" w:space="0" w:color="auto"/>
            <w:bottom w:val="none" w:sz="0" w:space="0" w:color="auto"/>
            <w:right w:val="none" w:sz="0" w:space="0" w:color="auto"/>
          </w:divBdr>
        </w:div>
        <w:div w:id="1786345026">
          <w:marLeft w:val="640"/>
          <w:marRight w:val="0"/>
          <w:marTop w:val="0"/>
          <w:marBottom w:val="0"/>
          <w:divBdr>
            <w:top w:val="none" w:sz="0" w:space="0" w:color="auto"/>
            <w:left w:val="none" w:sz="0" w:space="0" w:color="auto"/>
            <w:bottom w:val="none" w:sz="0" w:space="0" w:color="auto"/>
            <w:right w:val="none" w:sz="0" w:space="0" w:color="auto"/>
          </w:divBdr>
        </w:div>
        <w:div w:id="1742681355">
          <w:marLeft w:val="640"/>
          <w:marRight w:val="0"/>
          <w:marTop w:val="0"/>
          <w:marBottom w:val="0"/>
          <w:divBdr>
            <w:top w:val="none" w:sz="0" w:space="0" w:color="auto"/>
            <w:left w:val="none" w:sz="0" w:space="0" w:color="auto"/>
            <w:bottom w:val="none" w:sz="0" w:space="0" w:color="auto"/>
            <w:right w:val="none" w:sz="0" w:space="0" w:color="auto"/>
          </w:divBdr>
        </w:div>
        <w:div w:id="1822431073">
          <w:marLeft w:val="640"/>
          <w:marRight w:val="0"/>
          <w:marTop w:val="0"/>
          <w:marBottom w:val="0"/>
          <w:divBdr>
            <w:top w:val="none" w:sz="0" w:space="0" w:color="auto"/>
            <w:left w:val="none" w:sz="0" w:space="0" w:color="auto"/>
            <w:bottom w:val="none" w:sz="0" w:space="0" w:color="auto"/>
            <w:right w:val="none" w:sz="0" w:space="0" w:color="auto"/>
          </w:divBdr>
        </w:div>
        <w:div w:id="1612779676">
          <w:marLeft w:val="640"/>
          <w:marRight w:val="0"/>
          <w:marTop w:val="0"/>
          <w:marBottom w:val="0"/>
          <w:divBdr>
            <w:top w:val="none" w:sz="0" w:space="0" w:color="auto"/>
            <w:left w:val="none" w:sz="0" w:space="0" w:color="auto"/>
            <w:bottom w:val="none" w:sz="0" w:space="0" w:color="auto"/>
            <w:right w:val="none" w:sz="0" w:space="0" w:color="auto"/>
          </w:divBdr>
        </w:div>
        <w:div w:id="805272224">
          <w:marLeft w:val="640"/>
          <w:marRight w:val="0"/>
          <w:marTop w:val="0"/>
          <w:marBottom w:val="0"/>
          <w:divBdr>
            <w:top w:val="none" w:sz="0" w:space="0" w:color="auto"/>
            <w:left w:val="none" w:sz="0" w:space="0" w:color="auto"/>
            <w:bottom w:val="none" w:sz="0" w:space="0" w:color="auto"/>
            <w:right w:val="none" w:sz="0" w:space="0" w:color="auto"/>
          </w:divBdr>
        </w:div>
        <w:div w:id="204664136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D3D8FCA-5F83-4D9D-B878-5F626F01DE25}"/>
      </w:docPartPr>
      <w:docPartBody>
        <w:p w:rsidR="007E67FB" w:rsidRDefault="00CB2854">
          <w:r w:rsidRPr="007C21C1">
            <w:rPr>
              <w:rStyle w:val="PlaceholderText"/>
            </w:rPr>
            <w:t>Click or tap here to enter text.</w:t>
          </w:r>
        </w:p>
      </w:docPartBody>
    </w:docPart>
    <w:docPart>
      <w:docPartPr>
        <w:name w:val="4EDF6D08428947B2BF95F7B25DED51CA"/>
        <w:category>
          <w:name w:val="General"/>
          <w:gallery w:val="placeholder"/>
        </w:category>
        <w:types>
          <w:type w:val="bbPlcHdr"/>
        </w:types>
        <w:behaviors>
          <w:behavior w:val="content"/>
        </w:behaviors>
        <w:guid w:val="{446C9B0A-5E64-4FC9-8E51-DF249A6CCD45}"/>
      </w:docPartPr>
      <w:docPartBody>
        <w:p w:rsidR="0044009F" w:rsidRDefault="001D0FFD" w:rsidP="001D0FFD">
          <w:pPr>
            <w:pStyle w:val="4EDF6D08428947B2BF95F7B25DED51CA"/>
          </w:pPr>
          <w:r w:rsidRPr="007C21C1">
            <w:rPr>
              <w:rStyle w:val="PlaceholderText"/>
            </w:rPr>
            <w:t>Click or tap here to enter text.</w:t>
          </w:r>
        </w:p>
      </w:docPartBody>
    </w:docPart>
    <w:docPart>
      <w:docPartPr>
        <w:name w:val="F856DBD84E84486FA348AD7F9E5F5053"/>
        <w:category>
          <w:name w:val="General"/>
          <w:gallery w:val="placeholder"/>
        </w:category>
        <w:types>
          <w:type w:val="bbPlcHdr"/>
        </w:types>
        <w:behaviors>
          <w:behavior w:val="content"/>
        </w:behaviors>
        <w:guid w:val="{98AF89D1-FF77-4986-84F0-5D68D6FAE07A}"/>
      </w:docPartPr>
      <w:docPartBody>
        <w:p w:rsidR="0044009F" w:rsidRDefault="001D0FFD" w:rsidP="001D0FFD">
          <w:pPr>
            <w:pStyle w:val="F856DBD84E84486FA348AD7F9E5F5053"/>
          </w:pPr>
          <w:r w:rsidRPr="007C21C1">
            <w:rPr>
              <w:rStyle w:val="PlaceholderText"/>
            </w:rPr>
            <w:t>Click or tap here to enter text.</w:t>
          </w:r>
        </w:p>
      </w:docPartBody>
    </w:docPart>
    <w:docPart>
      <w:docPartPr>
        <w:name w:val="D99FE10F14C74639957B6042A2827B8E"/>
        <w:category>
          <w:name w:val="General"/>
          <w:gallery w:val="placeholder"/>
        </w:category>
        <w:types>
          <w:type w:val="bbPlcHdr"/>
        </w:types>
        <w:behaviors>
          <w:behavior w:val="content"/>
        </w:behaviors>
        <w:guid w:val="{F1920010-4880-4E34-8A96-244BD3DE2A24}"/>
      </w:docPartPr>
      <w:docPartBody>
        <w:p w:rsidR="00A56FF3" w:rsidRDefault="0044009F" w:rsidP="0044009F">
          <w:pPr>
            <w:pStyle w:val="D99FE10F14C74639957B6042A2827B8E"/>
          </w:pPr>
          <w:r w:rsidRPr="007C21C1">
            <w:rPr>
              <w:rStyle w:val="PlaceholderText"/>
            </w:rPr>
            <w:t>Click or tap here to enter text.</w:t>
          </w:r>
        </w:p>
      </w:docPartBody>
    </w:docPart>
    <w:docPart>
      <w:docPartPr>
        <w:name w:val="4941235B4A2A4871A4523A4D851314C2"/>
        <w:category>
          <w:name w:val="General"/>
          <w:gallery w:val="placeholder"/>
        </w:category>
        <w:types>
          <w:type w:val="bbPlcHdr"/>
        </w:types>
        <w:behaviors>
          <w:behavior w:val="content"/>
        </w:behaviors>
        <w:guid w:val="{4F1A64DA-9254-4330-B082-254E62431EE8}"/>
      </w:docPartPr>
      <w:docPartBody>
        <w:p w:rsidR="00A56FF3" w:rsidRDefault="0044009F" w:rsidP="0044009F">
          <w:pPr>
            <w:pStyle w:val="4941235B4A2A4871A4523A4D851314C2"/>
          </w:pPr>
          <w:r w:rsidRPr="007C21C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854"/>
    <w:rsid w:val="00076F44"/>
    <w:rsid w:val="001D0FFD"/>
    <w:rsid w:val="00214803"/>
    <w:rsid w:val="00390FA8"/>
    <w:rsid w:val="0044009F"/>
    <w:rsid w:val="0059793A"/>
    <w:rsid w:val="006F5D6E"/>
    <w:rsid w:val="00782816"/>
    <w:rsid w:val="007E67FB"/>
    <w:rsid w:val="009D1EF3"/>
    <w:rsid w:val="00A56FF3"/>
    <w:rsid w:val="00A7154A"/>
    <w:rsid w:val="00AB3F5C"/>
    <w:rsid w:val="00AF6814"/>
    <w:rsid w:val="00BB7D26"/>
    <w:rsid w:val="00CB2854"/>
    <w:rsid w:val="00E43A3F"/>
    <w:rsid w:val="00E52FD3"/>
    <w:rsid w:val="00F97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009F"/>
    <w:rPr>
      <w:color w:val="808080"/>
    </w:rPr>
  </w:style>
  <w:style w:type="paragraph" w:customStyle="1" w:styleId="4EDF6D08428947B2BF95F7B25DED51CA">
    <w:name w:val="4EDF6D08428947B2BF95F7B25DED51CA"/>
    <w:rsid w:val="001D0FFD"/>
  </w:style>
  <w:style w:type="paragraph" w:customStyle="1" w:styleId="F856DBD84E84486FA348AD7F9E5F5053">
    <w:name w:val="F856DBD84E84486FA348AD7F9E5F5053"/>
    <w:rsid w:val="001D0FFD"/>
  </w:style>
  <w:style w:type="paragraph" w:customStyle="1" w:styleId="D99FE10F14C74639957B6042A2827B8E">
    <w:name w:val="D99FE10F14C74639957B6042A2827B8E"/>
    <w:rsid w:val="0044009F"/>
  </w:style>
  <w:style w:type="paragraph" w:customStyle="1" w:styleId="4941235B4A2A4871A4523A4D851314C2">
    <w:name w:val="4941235B4A2A4871A4523A4D851314C2"/>
    <w:rsid w:val="004400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BD6D5B-515B-43EA-8C1F-5E8E7E3D43DC}">
  <we:reference id="wa104382081" version="1.46.0.0" store="en-US" storeType="OMEX"/>
  <we:alternateReferences>
    <we:reference id="wa104382081" version="1.46.0.0" store="en-US" storeType="OMEX"/>
  </we:alternateReferences>
  <we:properties>
    <we:property name="MENDELEY_CITATIONS" value="[{&quot;citationID&quot;:&quot;MENDELEY_CITATION_409933c7-aec0-4ee1-95f8-36d89344e50a&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&quot;,&quot;citationItems&quot;:[{&quot;id&quot;:&quot;7a936dda-29a1-3ae7-abf4-d1b89a454065&quot;,&quot;itemData&quot;:{&quot;type&quot;:&quot;webpage&quot;,&quot;id&quot;:&quot;7a936dda-29a1-3ae7-abf4-d1b89a454065&quot;,&quot;title&quot;:&quot;Centers for Disease Control and Prevention | HHS.gov&quot;,&quot;accessed&quot;:{&quot;date-parts&quot;:[[2022,5,27]]},&quot;URL&quot;:&quot;https://web.archive.org/web/20200410150453/https://www.hhs.gov/about/budget/fy-2020-cdc-contingency-staffing-plan/index.html&quot;,&quot;container-title-short&quot;:&quot;&quot;},&quot;isTemporary&quot;:false}]},{&quot;citationID&quot;:&quot;MENDELEY_CITATION_3da9bfd7-bd1a-4511-887b-e0a16dc96aa4&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&quot;,&quot;citationItems&quot;:[{&quot;id&quot;:&quot;cb492578-5a48-3166-aaa7-268e3889dcd5&quot;,&quot;itemData&quot;:{&quot;type&quot;:&quot;webpage&quot;,&quot;id&quot;:&quot;cb492578-5a48-3166-aaa7-268e3889dcd5&quot;,&quot;title&quot;:&quot;Mission, Role and Pledge | About | CDC&quot;,&quot;accessed&quot;:{&quot;date-parts&quot;:[[2022,5,27]]},&quot;URL&quot;:&quot;https://www.cdc.gov/about/organization/mission.htm&quot;,&quot;container-title-short&quot;:&quot;&quot;},&quot;isTemporary&quot;:false}]},{&quot;citationID&quot;:&quot;MENDELEY_CITATION_e81b9c1e-2968-4c1d-875a-2e801dadfa46&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&quot;,&quot;citationItems&quot;:[{&quot;id&quot;:&quot;4eb591ae-169d-3349-a3ac-cca24c33ea66&quot;,&quot;itemData&quot;:{&quot;type&quot;:&quot;webpage&quot;,&quot;id&quot;:&quot;4eb591ae-169d-3349-a3ac-cca24c33ea66&quot;,&quot;title&quot;:&quot;Mental Health Awareness|Diseases|Resources|Genomics|CDC&quot;,&quot;accessed&quot;:{&quot;date-parts&quot;:[[2022,7,2]]},&quot;URL&quot;:&quot;https://www.cdc.gov/genomics/resources/diseases/mental.htm&quot;,&quot;container-title-short&quot;:&quot;&quot;},&quot;isTemporary&quot;:false}]},{&quot;citationID&quot;:&quot;MENDELEY_CITATION_9068af2f-9213-41db-ab32-a8a9f67d08f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&quot;,&quot;citationItems&quot;:[{&quot;id&quot;:&quot;7b66aa40-4117-3624-be3f-8621e1eeb601&quot;,&quot;itemData&quot;:{&quot;type&quot;:&quot;article-journal&quot;,&quot;id&quot;:&quot;7b66aa40-4117-3624-be3f-8621e1eeb601&quot;,&quot;title&quot;:&quot;Lifetime prevalence and age-of-onset distributions of mental\ndisorders in the World Health Organization's World Mental Health Survey Initiative&quot;,&quot;author&quot;:[{&quot;family&quot;:&quot;KESSLER&quot;,&quot;given&quot;:&quot;RONALD C&quot;,&quot;parse-names&quot;:false,&quot;dropping-particle&quot;:&quot;&quot;,&quot;non-dropping-particle&quot;:&quot;&quot;},{&quot;family&quot;:&quot;ANGERMEYER&quot;,&quot;given&quot;:&quot;MATTHIAS&quot;,&quot;parse-names&quot;:false,&quot;dropping-particle&quot;:&quot;&quot;,&quot;non-dropping-particle&quot;:&quot;&quot;},{&quot;family&quot;:&quot;ANTHONY&quot;,&quot;given&quot;:&quot;JAMES C&quot;,&quot;parse-names&quot;:false,&quot;dropping-particle&quot;:&quot;&quot;,&quot;non-dropping-particle&quot;:&quot;&quot;},{&quot;family&quot;:&quot;GRAAF&quot;,&quot;given&quot;:&quot;RON&quot;,&quot;parse-names&quot;:false,&quot;dropping-particle&quot;:&quot;de&quot;,&quot;non-dropping-particle&quot;:&quot;&quot;},{&quot;family&quot;:&quot;DEMYTTENAERE&quot;,&quot;given&quot;:&quot;KOEN&quot;,&quot;parse-names&quot;:false,&quot;dropping-particle&quot;:&quot;&quot;,&quot;non-dropping-particle&quot;:&quot;&quot;},{&quot;family&quot;:&quot;GASQUET&quot;,&quot;given&quot;:&quot;ISABELLE&quot;,&quot;parse-names&quot;:false,&quot;dropping-particle&quot;:&quot;&quot;,&quot;non-dropping-particle&quot;:&quot;&quot;},{&quot;family&quot;:&quot;GIROLAMO&quot;,&quot;given&quot;:&quot;GIOVANNI&quot;,&quot;parse-names&quot;:false,&quot;dropping-particle&quot;:&quot;de&quot;,&quot;non-dropping-particle&quot;:&quot;&quot;},{&quot;family&quot;:&quot;GLUZMAN&quot;,&quot;given&quot;:&quot;SEMYON&quot;,&quot;parse-names&quot;:false,&quot;dropping-particle&quot;:&quot;&quot;,&quot;non-dropping-particle&quot;:&quot;&quot;},{&quot;family&quot;:&quot;GUREJE&quot;,&quot;given&quot;:&quot;OYE&quot;,&quot;parse-names&quot;:false,&quot;dropping-particle&quot;:&quot;&quot;,&quot;non-dropping-particle&quot;:&quot;&quot;},{&quot;family&quot;:&quot;HARO&quot;,&quot;given&quot;:&quot;JOSEP MARIA&quot;,&quot;parse-names&quot;:false,&quot;dropping-particle&quot;:&quot;&quot;,&quot;non-dropping-particle&quot;:&quot;&quot;},{&quot;family&quot;:&quot;KAWAKAMI&quot;,&quot;given&quot;:&quot;NORITO&quot;,&quot;parse-names&quot;:false,&quot;dropping-particle&quot;:&quot;&quot;,&quot;non-dropping-particle&quot;:&quot;&quot;},{&quot;family&quot;:&quot;KARAM&quot;,&quot;given&quot;:&quot;AIMEE&quot;,&quot;parse-names&quot;:false,&quot;dropping-particle&quot;:&quot;&quot;,&quot;non-dropping-particle&quot;:&quot;&quot;},{&quot;family&quot;:&quot;LEVINSON&quot;,&quot;given&quot;:&quot;DAPHNA&quot;,&quot;parse-names&quot;:false,&quot;dropping-particle&quot;:&quot;&quot;,&quot;non-dropping-particle&quot;:&quot;&quot;},{&quot;family&quot;:&quot;MORA&quot;,&quot;given&quot;:&quot;MARIA ELENA MEDINA&quot;,&quot;parse-names&quot;:false,&quot;dropping-particle&quot;:&quot;&quot;,&quot;non-dropping-particle&quot;:&quot;&quot;},{&quot;family&quot;:&quot;BROWNE&quot;,&quot;given&quot;:&quot;MARK A OAKLEY&quot;,&quot;parse-names&quot;:false,&quot;dropping-particle&quot;:&quot;&quot;,&quot;non-dropping-particle&quot;:&quot;&quot;},{&quot;family&quot;:&quot;POSADA-VILLA&quot;,&quot;given&quot;:&quot;JOSÉ&quot;,&quot;parse-names&quot;:false,&quot;dropping-particle&quot;:&quot;&quot;,&quot;non-dropping-particle&quot;:&quot;&quot;},{&quot;family&quot;:&quot;STEIN&quot;,&quot;given&quot;:&quot;DAN J&quot;,&quot;parse-names&quot;:false,&quot;dropping-particle&quot;:&quot;&quot;,&quot;non-dropping-particle&quot;:&quot;&quot;},{&quot;family&quot;:&quot;TSANG&quot;,&quot;given&quot;:&quot;CHEUK HIM ADLEY&quot;,&quot;parse-names&quot;:false,&quot;dropping-particle&quot;:&quot;&quot;,&quot;non-dropping-particle&quot;:&quot;&quot;},{&quot;family&quot;:&quot;AGUILAR-GAXIOLA&quot;,&quot;given&quot;:&quot;SERGIO&quot;,&quot;parse-names&quot;:false,&quot;dropping-particle&quot;:&quot;&quot;,&quot;non-dropping-particle&quot;:&quot;&quot;},{&quot;family&quot;:&quot;ALONSO&quot;,&quot;given&quot;:&quot;JORDI&quot;,&quot;parse-names&quot;:false,&quot;dropping-particle&quot;:&quot;&quot;,&quot;non-dropping-particle&quot;:&quot;&quot;},{&quot;family&quot;:&quot;LEE&quot;,&quot;given&quot;:&quot;SING&quot;,&quot;parse-names&quot;:false,&quot;dropping-particle&quot;:&quot;&quot;,&quot;non-dropping-particle&quot;:&quot;&quot;},{&quot;family&quot;:&quot;HEERINGA&quot;,&quot;given&quot;:&quot;STEVEN&quot;,&quot;parse-names&quot;:false,&quot;dropping-particle&quot;:&quot;&quot;,&quot;non-dropping-particle&quot;:&quot;&quot;},{&quot;family&quot;:&quot;PENNELL&quot;,&quot;given&quot;:&quot;BETH-ELLEN&quot;,&quot;parse-names&quot;:false,&quot;dropping-particle&quot;:&quot;&quot;,&quot;non-dropping-particle&quot;:&quot;&quot;},{&quot;family&quot;:&quot;BERGLUND&quot;,&quot;given&quot;:&quot;PATRICIA&quot;,&quot;parse-names&quot;:false,&quot;dropping-particle&quot;:&quot;&quot;,&quot;non-dropping-particle&quot;:&quot;&quot;},{&quot;family&quot;:&quot;GRUBER&quot;,&quot;given&quot;:&quot;MICHAEL J&quot;,&quot;parse-names&quot;:false,&quot;dropping-particle&quot;:&quot;&quot;,&quot;non-dropping-particle&quot;:&quot;&quot;},{&quot;family&quot;:&quot;PETUKHOVA&quot;,&quot;given&quot;:&quot;MARIA&quot;,&quot;parse-names&quot;:false,&quot;dropping-particle&quot;:&quot;&quot;,&quot;non-dropping-particle&quot;:&quot;&quot;},{&quot;family&quot;:&quot;CHATTERJI&quot;,&quot;given&quot;:&quot;SOMNATH&quot;,&quot;parse-names&quot;:false,&quot;dropping-particle&quot;:&quot;&quot;,&quot;non-dropping-particle&quot;:&quot;&quot;},{&quot;family&quot;:&quot;ÜSTÜN&quot;,&quot;given&quot;:&quot;T. BEDIRHAN&quot;,&quot;parse-names&quot;:false,&quot;dropping-particle&quot;:&quot;&quot;,&quot;non-dropping-particle&quot;:&quot;&quot;}],&quot;container-title&quot;:&quot;World Psychiatry&quot;,&quot;accessed&quot;:{&quot;date-parts&quot;:[[2022,7,2]]},&quot;ISSN&quot;:&quot;1723-8617&quot;,&quot;PMID&quot;:&quot;18188442&quot;,&quot;URL&quot;:&quot;/pmc/articles/PMC2174588/&quot;,&quot;issued&quot;:{&quot;date-parts&quot;:[[2007,10]]},&quot;page&quot;:&quot;168&quot;,&quot;abstract&quot;:&quot;Data are presented on the lifetime prevalence, projected lifetime risk, and age-of-onset distributions of mental disorders in the World Health Organization (WHO)'s World Mental Health (WMH) Surveys. Face-to-face community surveys were conducted in seventeen countries in Africa, Asia, the Americas, Europe, and the Middle East. The combined numbers of respondents were 85,052. Lifetime prevalence, projected lifetime risk, and age of onset of DSM-IV disorders were assessed with the WHO Composite International Diagnostic Interview (CIDI), a fully-structured lay administered diagnostic interview. Survival analysis was used to estimate lifetime risk. Median and inter-quartile range (IQR) of age of onset is very early for some anxiety disorders (7-14, IQR: 8-11) and impulse control disorders (7-15, IQR: 11-12). The age-of-onset distribution is later for mood disorders (29-43, IQR: 35-40), other anxiety disorders (24-50, IQR: 31-41), and substance use disorders (18-29, IQR: 21-26). Median and IQR lifetime prevalence estimates are: anxiety disorders 4.8-31.0% (IQR: 9.9-16.7%), mood disorders 3.3-21.4% (IQR: 9.8-15.8%), impulse control disorders 0.3-25.0% (IQR: 3.1-5.7%), substance use disorders 1.3-15.0% (IQR: 4.8-9.6%), and any disorder 12.0-47.4% (IQR: 18.1-36.1%). Projected lifetime risk is proportionally between 17% and 69% higher than estimated lifetime prevalence (IQR: 28-44%), with the highest ratios in countries exposed to sectarian violence (Israel, Nigeria, and South Africa), and a general tendency for projected risk to be highest in recent cohorts in all countries. These results document clearly that mental disorders are commonly occurring. As many mental disorders begin in childhood or adolescents, interventions aimed at early detection and treatment might help reduce the persistence or severity of primary disorders and prevent the subsequent onset of secondary disorders.&quot;,&quot;publisher&quot;:&quot;World Psychiatric Association&quot;,&quot;issue&quot;:&quot;3&quot;,&quot;volume&quot;:&quot;6&quot;,&quot;container-title-short&quot;:&quot;&quot;},&quot;isTemporary&quot;:false}]},{&quot;citationID&quot;:&quot;MENDELEY_CITATION_cad3aab2-380b-4714-b9b1-1bc997aee94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&quot;,&quot;citationItems&quot;:[{&quot;id&quot;:&quot;0e41151e-e965-3e1d-84b5-b340f0d5ac70&quot;,&quot;itemData&quot;:{&quot;type&quot;:&quot;webpage&quot;,&quot;id&quot;:&quot;0e41151e-e965-3e1d-84b5-b340f0d5ac70&quot;,&quot;title&quot;:&quot;CDC - BRFSS&quot;,&quot;accessed&quot;:{&quot;date-parts&quot;:[[2022,5,27]]},&quot;URL&quot;:&quot;https://www.cdc.gov/BRFSS/&quot;,&quot;container-title-short&quot;:&quot;&quot;},&quot;isTemporary&quot;:false}]},{&quot;citationID&quot;:&quot;MENDELEY_CITATION_ee60ebcb-1866-42ff-8752-d0477068cdbd&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&quot;,&quot;citationItems&quot;:[{&quot;id&quot;:&quot;caf92cba-ab35-31be-b7a8-0a55d1e02f4a&quot;,&quot;itemData&quot;:{&quot;type&quot;:&quot;webpage&quot;,&quot;id&quot;:&quot;caf92cba-ab35-31be-b7a8-0a55d1e02f4a&quot;,&quot;title&quot;:&quot;CDC - About BRFSS&quot;,&quot;accessed&quot;:{&quot;date-parts&quot;:[[2022,5,27]]},&quot;URL&quot;:&quot;https://www.cdc.gov/brfss/about/index.htm&quot;,&quot;container-title-short&quot;:&quot;&quot;},&quot;isTemporary&quot;:false}]},{&quot;citationID&quot;:&quot;MENDELEY_CITATION_3beb5db6-94c7-4f63-be88-693a82584a3e&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&quot;,&quot;citationItems&quot;:[{&quot;id&quot;:&quot;f1f2e963-b470-3c79-a53d-ee8bfa494249&quot;,&quot;itemData&quot;:{&quot;type&quot;:&quot;article-journal&quot;,&quot;id&quot;:&quot;f1f2e963-b470-3c79-a53d-ee8bfa494249&quot;,&quot;title&quot;:&quot;Mental health differences between men and women caregivers, BRFSS 2009&quot;,&quot;author&quot;:[{&quot;family&quot;:&quot;Edwards&quot;,&quot;given&quot;:&quot;Valerie J.&quot;,&quot;parse-names&quot;:false,&quot;dropping-particle&quot;:&quot;&quot;,&quot;non-dropping-particle&quot;:&quot;&quot;},{&quot;family&quot;:&quot;Anderson&quot;,&quot;given&quot;:&quot;Lynda A.&quot;,&quot;parse-names&quot;:false,&quot;dropping-particle&quot;:&quot;&quot;,&quot;non-dropping-particle&quot;:&quot;&quot;},{&quot;family&quot;:&quot;Thompson&quot;,&quot;given&quot;:&quot;William W.&quot;,&quot;parse-names&quot;:false,&quot;dropping-particle&quot;:&quot;&quot;,&quot;non-dropping-particle&quot;:&quot;&quot;},{&quot;family&quot;:&quot;Deokar&quot;,&quot;given&quot;:&quot;Angela J.&quot;,&quot;parse-names&quot;:false,&quot;dropping-particle&quot;:&quot;&quot;,&quot;non-dropping-particle&quot;:&quot;&quot;}],&quot;container-title&quot;:&quot;http://dx.doi.org/10.1080/08952841.2016.1223916&quot;,&quot;accessed&quot;:{&quot;date-parts&quot;:[[2022,7,3]]},&quot;DOI&quot;:&quot;10.1080/08952841.2016.1223916&quot;,&quot;ISSN&quot;:&quot;15407322&quot;,&quot;PMID&quot;:&quot;27759499&quot;,&quot;URL&quot;:&quot;https://www.tandfonline.com/doi/abs/10.1080/08952841.2016.1223916&quot;,&quot;issued&quot;:{&quot;date-parts&quot;:[[2016,9,3]]},&quot;page&quot;:&quot;385-391&quot;,&quot;abstract&quot;:&quot;This study uses data from the 2009 Behavioral Risk Factors Surveillance System (BRFSS) to examine differences between male and female caregivers by demographics, health-related quality of life (HRQ...&quot;,&quot;publisher&quot;:&quot;Routledge&quot;,&quot;issue&quot;:&quot;5&quot;,&quot;volume&quot;:&quot;29&quot;,&quot;container-title-short&quot;:&quot;&quot;},&quot;isTemporary&quot;:false}]},{&quot;citationID&quot;:&quot;MENDELEY_CITATION_53019a77-9491-418d-90f2-62bf23a331a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&quot;,&quot;citationItems&quot;:[{&quot;id&quot;:&quot;48cc39ec-6594-32b2-a186-1083e9e3e9b0&quot;,&quot;itemData&quot;:{&quot;type&quot;:&quot;article-journal&quot;,&quot;id&quot;:&quot;48cc39ec-6594-32b2-a186-1083e9e3e9b0&quot;,&quot;title&quot;:&quot;Psychological distress severity of adults reporting receipt of treatment for mental health problems in the BRFSS&quot;,&quot;author&quot;:[{&quot;family&quot;:&quot;Dhingra&quot;,&quot;given&quot;:&quot;Satvinder S.&quot;,&quot;parse-names&quot;:false,&quot;dropping-particle&quot;:&quot;&quot;,&quot;non-dropping-particle&quot;:&quot;&quot;},{&quot;family&quot;:&quot;Zack&quot;,&quot;given&quot;:&quot;Matthew M.&quot;,&quot;parse-names&quot;:false,&quot;dropping-particle&quot;:&quot;&quot;,&quot;non-dropping-particle&quot;:&quot;&quot;},{&quot;family&quot;:&quot;Strine&quot;,&quot;given&quot;:&quot;Tara W.&quot;,&quot;parse-names&quot;:false,&quot;dropping-particle&quot;:&quot;&quot;,&quot;non-dropping-particle&quot;:&quot;&quot;},{&quot;family&quot;:&quot;Druss&quot;,&quot;given&quot;:&quot;Benjamin G.&quot;,&quot;parse-names&quot;:false,&quot;dropping-particle&quot;:&quot;&quot;,&quot;non-dropping-particle&quot;:&quot;&quot;},{&quot;family&quot;:&quot;Berry&quot;,&quot;given&quot;:&quot;Joyce T.&quot;,&quot;parse-names&quot;:false,&quot;dropping-particle&quot;:&quot;&quot;,&quot;non-dropping-particle&quot;:&quot;&quot;},{&quot;family&quot;:&quot;Balluz&quot;,&quot;given&quot;:&quot;Lina S.&quot;,&quot;parse-names&quot;:false,&quot;dropping-particle&quot;:&quot;&quot;,&quot;non-dropping-particle&quot;:&quot;&quot;}],&quot;container-title&quot;:&quot;Psychiatric Services&quot;,&quot;accessed&quot;:{&quot;date-parts&quot;:[[2022,7,3]]},&quot;DOI&quot;:&quot;10.1176/PS.62.4.PSS6204_0396/ASSET/IMAGES/LARGE/PSS6204_0396_FIG004.JPEG&quot;,&quot;ISSN&quot;:&quot;15579700&quot;,&quot;URL&quot;:&quot;www.cdc.gov/brfss.&quot;,&quot;issued&quot;:{&quot;date-parts&quot;:[[2011]]},&quot;page&quot;:&quot;396-403&quot;,&quot;abstract&quot;:&quot;Objective: Although effective mental health treatments exist, few population data are available on treatment receipt by persons with psychological distress. This study aimed to understand the association between symptoms and treatment receipt with data from the U.S Behavioral Risk Factor Surveillance System (BRFSS) survey. Methods: In the 2007 survey, psychological distress was assessed with the Kessler-6 scale, and respondents were asked about receipt of mental health treatment. Data from 197,914 respondents were analyzed. Results: In the overall population 87.5% of respondents reported no psychological distress, 8.5% mild to moderate psychological distress, and 3.9% serious psychological distress. Those with serious distress were nearly ten times as likely to receive treatment (adjusted odds ratio=9.58, 95% confidence interval= 8.53-10.75) as those with no distress. One in ten persons (10.7%) in the study population reported receiving treatment. Conclusions: Distinct U.S. subpopulations exist by treatment and symptom status. Better understanding of all these groups is essential for improving populationbased mental health care.&quot;,&quot;publisher&quot;:&quot;American Psychiatric Association&quot;,&quot;issue&quot;:&quot;4&quot;,&quot;volume&quot;:&quot;62&quot;,&quot;container-title-short&quot;:&quot;&quot;},&quot;isTemporary&quot;:false}]},{&quot;citationID&quot;:&quot;MENDELEY_CITATION_3a8cda26-0125-40ea-a324-70a96b14698f&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&quot;,&quot;citationItems&quot;:[{&quot;id&quot;:&quot;4de518e8-03cb-3526-b9e3-9e79162dbbe2&quot;,&quot;itemData&quot;:{&quot;type&quot;:&quot;webpage&quot;,&quot;id&quot;:&quot;4de518e8-03cb-3526-b9e3-9e79162dbbe2&quot;,&quot;title&quot;:&quot;Behavioral Risk Factor Surveillance System | Kaggle&quot;,&quot;accessed&quot;:{&quot;date-parts&quot;:[[2022,5,27]]},&quot;URL&quot;:&quot;https://www.kaggle.com/datasets/cdc/behavioral-risk-factor-surveillance-system?resource=download&quot;,&quot;container-title-short&quot;:&quot;&quot;},&quot;isTemporary&quot;:false}]},{&quot;citationID&quot;:&quot;MENDELEY_CITATION_2a8d8d84-424e-409c-a69b-327b9e97f6b5&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&quot;,&quot;citationItems&quot;:[{&quot;id&quot;:&quot;8fd09bc9-e015-3bbc-b5a1-81c0beeda527&quot;,&quot;itemData&quot;:{&quot;type&quot;:&quot;webpage&quot;,&quot;id&quot;:&quot;8fd09bc9-e015-3bbc-b5a1-81c0beeda527&quot;,&quot;title&quot;:&quot;CDC - BRFSS Annual Survey Data&quot;,&quot;accessed&quot;:{&quot;date-parts&quot;:[[2022,5,27]]},&quot;URL&quot;:&quot;https://www.cdc.gov/brfss/annual_data/annual_data.htm&quot;,&quot;container-title-short&quot;:&quot;&quot;},&quot;isTemporary&quot;:false}]},{&quot;citationID&quot;:&quot;MENDELEY_CITATION_6a5b3e23-b8e5-4904-8fd2-8fef51796282&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&quot;,&quot;citationItems&quot;:[{&quot;id&quot;:&quot;7fd1f412-fa65-3fac-8fa2-1e29f5fa0653&quot;,&quot;itemData&quot;:{&quot;type&quot;:&quot;article-journal&quot;,&quot;id&quot;:&quot;7fd1f412-fa65-3fac-8fa2-1e29f5fa0653&quot;,&quot;title&quot;:&quot;CRISP-DM: Towards a Standard Process Model for Data Mining&quot;,&quot;author&quot;:[{&quot;family&quot;:&quot;Wirth&quot;,&quot;given&quot;:&quot;Rüdiger&quot;,&quot;parse-names&quot;:false,&quot;dropping-particle&quot;:&quot;&quot;,&quot;non-dropping-particle&quot;:&quot;&quot;},{&quot;family&quot;:&quot;Hipp&quot;,&quot;given&quot;:&quot;Jochen&quot;,&quot;parse-names&quot;:false,&quot;dropping-particle&quot;:&quot;&quot;,&quot;non-dropping-particle&quot;:&quot;&quot;}],&quot;accessed&quot;:{&quot;date-parts&quot;:[[2022,5,27]]},&quot;abstract&quot;:&quo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quot;,&quot;container-title-short&quot;:&quot;&quot;},&quot;isTemporary&quot;:false}]},{&quot;citationID&quot;:&quot;MENDELEY_CITATION_f4cf8bbe-5303-4149-b9df-f350dbf93ed9&quot;,&quot;properties&quot;:{&quot;noteIndex&quot;:0},&quot;isEdited&quot;:false,&quot;manualOverride&quot;:{&quot;isManuallyOverridden&quot;:false,&quot;citeprocText&quot;:&quot;&lt;sup&gt;12–14&lt;/sup&gt;&quot;,&quot;manualOverrideText&quot;:&quot;&quot;},&quot;citationTag&quot;:&quot;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&quot;,&quot;citationItems&quot;:[{&quot;id&quot;:&quot;45afa0fd-72e1-32a8-a8e6-beed6ef6cde4&quot;,&quot;itemData&quot;:{&quot;type&quot;:&quot;article-journal&quot;,&quot;id&quot;:&quot;45afa0fd-72e1-32a8-a8e6-beed6ef6cde4&quot;,&quot;title&quot;:&quot;Classification Algorithms based Mental Health Prediction using Data Mining&quot;,&quot;author&quot;:[{&quot;family&quot;:&quot;Laijawala&quot;,&quot;given&quot;:&quot;Vidit&quot;,&quot;parse-names&quot;:false,&quot;dropping-particle&quot;:&quot;&quot;,&quot;non-dropping-particle&quot;:&quot;&quot;},{&quot;family&quot;:&quot;Aachaliya&quot;,&quot;given&quot;:&quot;Aadesh&quot;,&quot;parse-names&quot;:false,&quot;dropping-particle&quot;:&quot;&quot;,&quot;non-dropping-particle&quot;:&quot;&quot;},{&quot;family&quot;:&quot;Jatta&quot;,&quot;given&quot;:&quot;Hardik&quot;,&quot;parse-names&quot;:false,&quot;dropping-particle&quot;:&quot;&quot;,&quot;non-dropping-particle&quot;:&quot;&quot;},{&quot;family&quot;:&quot;Pinjarkar&quot;,&quot;given&quot;:&quot;Vijaya&quot;,&quot;parse-names&quot;:false,&quot;dropping-particle&quot;:&quot;&quot;,&quot;non-dropping-particle&quot;:&quot;&quot;}],&quot;accessed&quot;:{&quot;date-parts&quot;:[[2022,7,3]]},&quot;DOI&quot;:&quot;10.1109/ICCES48766.2020.9137856&quot;,&quot;issued&quot;:{&quot;date-parts&quot;:[[2020,7,10]]},&quot;page&quot;:&quot;1174-1178&quot;,&quot;abstract&quot;:&quot;© 2020 IEEE. The emotional, psychological and social welfare of a person is revealed by their mental health. It influences how an individual will think, feel or handle a situation. Positive mental health helps an individual to work productively and achieve their full potential. At each point in life, mental health is vital, from childhood to adulthood. Numerous factors contribute to mental health issues which lead to mental illness like stress, social anxiety, depression, obsessive compulsive disorder, drug addiction, workplace issues and personality disorders. The onset of mental illness should be determined without flaws for maintaining an appropriate life balance. We have collected data from online available datasets. The data has been label encoded for better prediction. The data is being subject to various machine learning techniques to obtain labels. These classified labels will then be used to build a model to predict the mental health of an individual. The accuracy of the algorithm will be analysed before it is used to build the model. We planned to implement classification algorithms such as Decision Tree, Random Forest and Naïve Bayes. Our target population is in the working class i.e people above the age of 18. Once the model is built, it will be integrated to a website so that it can predict the outcome as per the details provided by the user.&quot;,&quot;publisher&quot;:&quot;Institute of Electrical and Electronics Engineers (IEEE)&quot;,&quot;container-title-short&quot;:&quot;&quot;},&quot;isTemporary&quot;:false},{&quot;id&quot;:&quot;b04f2d67-95f5-3db6-ab1d-86b914081fca&quot;,&quot;itemData&quot;:{&quot;type&quot;:&quot;article-journal&quot;,&quot;id&quot;:&quot;b04f2d67-95f5-3db6-ab1d-86b914081fca&quot;,&quot;title&quot;:&quot;Predicting mental health problems in adolescence using machine learning techniques&quot;,&quot;author&quot;:[{&quot;family&quot;:&quot;Tate&quot;,&quot;given&quot;:&quot;Ashley E.&quot;,&quot;parse-names&quot;:false,&quot;dropping-particle&quot;:&quot;&quot;,&quot;non-dropping-particle&quot;:&quot;&quot;},{&quot;family&quot;:&quot;McCabe&quot;,&quot;given&quot;:&quot;Ryan C.&quot;,&quot;parse-names&quot;:false,&quot;dropping-particle&quot;:&quot;&quot;,&quot;non-dropping-particle&quot;:&quot;&quot;},{&quot;family&quot;:&quot;Larsson&quot;,&quot;given&quot;:&quot;Henrik&quot;,&quot;parse-names&quot;:false,&quot;dropping-particle&quot;:&quot;&quot;,&quot;non-dropping-particle&quot;:&quot;&quot;},{&quot;family&quot;:&quot;Lundström&quot;,&quot;given&quot;:&quot;Sebastian&quot;,&quot;parse-names&quot;:false,&quot;dropping-particle&quot;:&quot;&quot;,&quot;non-dropping-particle&quot;:&quot;&quot;},{&quot;family&quot;:&quot;Lichtenstein&quot;,&quot;given&quot;:&quot;Paul&quot;,&quot;parse-names&quot;:false,&quot;dropping-particle&quot;:&quot;&quot;,&quot;non-dropping-particle&quot;:&quot;&quot;},{&quot;family&quot;:&quot;Kuja-Halkola&quot;,&quot;given&quot;:&quot;Ralf&quot;,&quot;parse-names&quot;:false,&quot;dropping-particle&quot;:&quot;&quot;,&quot;non-dropping-particle&quot;:&quot;&quot;}],&quot;container-title&quot;:&quot;PLOS ONE&quot;,&quot;accessed&quot;:{&quot;date-parts&quot;:[[2022,7,3]]},&quot;DOI&quot;:&quot;10.1371/JOURNAL.PONE.0230389&quot;,&quot;ISBN&quot;:&quot;1111111111&quot;,&quot;ISSN&quot;:&quot;1932-6203&quot;,&quot;PMID&quot;:&quot;32251439&quot;,&quot;URL&quot;:&quot;https://journals.plos.org/plosone/article?id=10.1371/journal.pone.0230389&quot;,&quot;issued&quot;:{&quot;date-parts&quot;:[[2020]]},&quot;page&quot;:&quot;e0230389&quot;,&quot;abstract&quot;:&quot;Background Predicting which children will go on to develop mental health symptoms as adolescents is critical for early intervention and preventing future, severe negative outcomes. Although many aspects of a child’s life, personality, and symptoms have been flagged as indicators, there is currently no model created to screen the general population for the risk of developing mental health problems. Additionally, the advent of machine learning techniques represents an exciting way to potentially improve upon the standard prediction modelling technique, logistic regression. Therefore, we aimed to I.) develop a model that can predict mental health problems in mid-adolescence II.) investigate if machine learning techniques (random forest, support vector machines, neural network, and XGBoost) will outperform logistic regression.   Methods In 7,638 twins from the Child and Adolescent Twin Study in Sweden we used 474 predictors derived from parental report and register data. The outcome, mental health problems, was determined by the Strengths and Difficulties Questionnaire. Model performance was determined by the area under the receiver operating characteristic curve (AUC).   Results Although model performance varied somewhat, the confidence interval overlapped for each model indicating non-significant superiority for the random forest model (AUC = 0.739, 95% CI 0.708–0.769), followed closely by support vector machines (AUC = 0.735, 95% CI 0.707–0.764).   Conclusion Ultimately, our top performing model would not be suitable for clinical use, however it lays important groundwork for future models seeking to predict general mental health outcomes. Future studies should make use of parent-rated assessments when possible. Additionally, it may not be necessary for similar studies to forgo logistic regression in favor of other more complex methods.&quot;,&quot;publisher&quot;:&quot;Public Library of Science&quot;,&quot;issue&quot;:&quot;4&quot;,&quot;volume&quot;:&quot;15&quot;,&quot;container-title-short&quot;:&quot;&quot;},&quot;isTemporary&quot;:false},{&quot;id&quot;:&quot;93aeebfe-faa1-3d28-9989-63789e6cee63&quot;,&quot;itemData&quot;:{&quot;type&quot;:&quot;article-journal&quot;,&quot;id&quot;:&quot;93aeebfe-faa1-3d28-9989-63789e6cee63&quot;,&quot;title&quot;:&quot;Predicting Mental Health Status on Social Media A Preliminary Study on Microblog&quot;,&quot;author&quot;:[{&quot;family&quot;:&quot;Hao&quot;,&quot;given&quot;:&quot;Bibo&quot;,&quot;parse-names&quot;:false,&quot;dropping-particle&quot;:&quot;&quot;,&quot;non-dropping-particle&quot;:&quot;&quot;},{&quot;family&quot;:&quot;Li&quot;,&quot;given&quot;:&quot;Lin&quot;,&quot;parse-names&quot;:false,&quot;dropping-particle&quot;:&quot;&quot;,&quot;non-dropping-particle&quot;:&quot;&quot;},{&quot;family&quot;:&quot;Li&quot;,&quot;given&quot;:&quot;Ang&quot;,&quot;parse-names&quot;:false,&quot;dropping-particle&quot;:&quot;&quot;,&quot;non-dropping-particle&quot;:&quot;&quot;},{&quot;family&quot;:&quot;Zhu&quot;,&quot;given&quot;:&quot;Tingshao&quot;,&quot;parse-names&quot;:false,&quot;dropping-particle&quot;:&quot;&quot;,&quot;non-dropping-particle&quot;:&quot;&quot;}],&quot;container-title&quot;:&quot;LNCS&quot;,&quot;accessed&quot;:{&quot;date-parts&quot;:[[2022,7,3]]},&quot;URL&quot;:&quot;http://ccpl.psych.ac.cn:10002&quot;,&quot;issued&quot;:{&quot;date-parts&quot;:[[2013]]},&quot;page&quot;:&quot;101-110&quot;,&quot;abstract&quot;:&quot;The rapid development of social media brings about vast user generated content. Computational cyber-psychology, an interdisciplinary subject area, employs machine learning approaches to explore underlying psychological patterns. Our research aims at identifying users' mental health status through their social media behavior. We collected both users' social media data and mental health data from the most popular Chinses microblog service provider, Sina Weibo. By extracting linguistic and behavior features, and applying machine learning algorithms, we made preliminary exploration to identify users' mental health status automaticly, which previously is mainly measured by well-designed psychological questionnaire. Our classification model achieves the accuracy of 72%, and the continous predicting model achieved correlation of 0.3 with questionnaire based score.&quot;,&quot;volume&quot;:&quot;8024&quot;,&quot;container-title-short&quot;:&quot;&quot;},&quot;isTemporary&quot;:false}]},{&quot;citationID&quot;:&quot;MENDELEY_CITATION_d8e894f1-a9b7-4945-8e0c-44b89083e629&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&quot;,&quot;citationItems&quot;:[{&quot;id&quot;:&quot;82089507-32f4-386f-b9f9-2776db4a26a9&quot;,&quot;itemData&quot;:{&quot;type&quot;:&quot;webpage&quot;,&quot;id&quot;:&quot;82089507-32f4-386f-b9f9-2776db4a26a9&quot;,&quot;title&quot;:&quot;Roche/pyreadstat: Python package to read sas, spss and stata files into pandas data frames. It is a wrapper for the C library readstat.&quot;,&quot;accessed&quot;:{&quot;date-parts&quot;:[[2022,7,3]]},&quot;URL&quot;:&quot;https://github.com/Roche/pyreadstat&quot;,&quot;container-title-short&quot;:&quot;&quot;},&quot;isTemporary&quot;:false}]},{&quot;citationID&quot;:&quot;MENDELEY_CITATION_b073272b-bcb3-4a55-bf08-07ffdb2012b2&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&quot;,&quot;citationItems&quot;:[{&quot;id&quot;:&quot;e564bcc5-be24-3762-bb6f-0476d2146651&quot;,&quot;itemData&quot;:{&quot;type&quot;:&quot;webpage&quot;,&quot;id&quot;:&quot;e564bcc5-be24-3762-bb6f-0476d2146651&quot;,&quot;title&quot;:&quot;pandas - Python Data Analysis Library&quot;,&quot;accessed&quot;:{&quot;date-parts&quot;:[[2022,7,3]]},&quot;URL&quot;:&quot;https://pandas.pydata.org/&quot;,&quot;container-title-short&quot;:&quot;&quot;},&quot;isTemporary&quot;:false}]},{&quot;citationID&quot;:&quot;MENDELEY_CITATION_42268797-5245-4fc6-9c5b-059cda6c5bfd&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&quot;,&quot;citationItems&quot;:[{&quot;id&quot;:&quot;f37624b0-a9c2-3d11-88ed-abbe1ffae8ff&quot;,&quot;itemData&quot;:{&quot;type&quot;:&quot;webpage&quot;,&quot;id&quot;:&quot;f37624b0-a9c2-3d11-88ed-abbe1ffae8ff&quot;,&quot;title&quot;:&quot;CDC - 2015 BRFSS Survey Data and Documentation&quot;,&quot;accessed&quot;:{&quot;date-parts&quot;:[[2022,6,20]]},&quot;URL&quot;:&quot;https://www.cdc.gov/brfss/annual_data/annual_2015.html&quot;,&quot;container-title-short&quot;:&quot;&quot;},&quot;isTemporary&quot;:false}]}]"/>
    <we:property name="MENDELEY_CITATIONS_STYLE" value="{&quot;id&quot;:&quot;https://www.zotero.org/styles/american-medical-association&quot;,&quot;title&quot;:&quot;American Medical Association 11th edition&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D01ED-92F9-40B8-802F-F31A27102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4193</Words>
  <Characters>23903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clint</cp:lastModifiedBy>
  <cp:revision>7</cp:revision>
  <dcterms:created xsi:type="dcterms:W3CDTF">2022-07-03T15:04:00Z</dcterms:created>
  <dcterms:modified xsi:type="dcterms:W3CDTF">2022-07-03T18:39:00Z</dcterms:modified>
</cp:coreProperties>
</file>